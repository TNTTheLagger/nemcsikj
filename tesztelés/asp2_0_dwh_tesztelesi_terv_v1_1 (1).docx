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bookmarkStart w:id="0" w:name="_GoBack"/>
    <w:bookmarkEnd w:id="0"/>
    <w:p w14:paraId="48BF77D4" w14:textId="7492CE0B" w:rsidR="00527665" w:rsidRPr="00767EEB" w:rsidRDefault="00767EEB" w:rsidP="001A79DF">
      <w:pPr>
        <w:ind w:left="708" w:hanging="708"/>
        <w:rPr>
          <w:b/>
          <w:color w:val="A6A6A6" w:themeColor="background1" w:themeShade="A6"/>
          <w:sz w:val="56"/>
        </w:rPr>
      </w:pPr>
      <w:r w:rsidRPr="00767EEB">
        <w:rPr>
          <w:b/>
          <w:noProof/>
          <w:color w:val="A6A6A6" w:themeColor="background1" w:themeShade="A6"/>
          <w:sz w:val="56"/>
          <w:lang w:eastAsia="hu-HU"/>
        </w:rPr>
        <mc:AlternateContent>
          <mc:Choice Requires="wps">
            <w:drawing>
              <wp:anchor distT="0" distB="0" distL="114300" distR="114300" simplePos="0" relativeHeight="251662848" behindDoc="0" locked="0" layoutInCell="1" allowOverlap="1" wp14:anchorId="3C070B74" wp14:editId="754F32CF">
                <wp:simplePos x="0" y="0"/>
                <wp:positionH relativeFrom="column">
                  <wp:posOffset>3494517</wp:posOffset>
                </wp:positionH>
                <wp:positionV relativeFrom="paragraph">
                  <wp:posOffset>-899160</wp:posOffset>
                </wp:positionV>
                <wp:extent cx="4612005" cy="3065780"/>
                <wp:effectExtent l="0" t="0" r="0" b="1270"/>
                <wp:wrapNone/>
                <wp:docPr id="12" name="Isosceles Triangle 12"/>
                <wp:cNvGraphicFramePr/>
                <a:graphic xmlns:a="http://schemas.openxmlformats.org/drawingml/2006/main">
                  <a:graphicData uri="http://schemas.microsoft.com/office/word/2010/wordprocessingShape">
                    <wps:wsp>
                      <wps:cNvSpPr/>
                      <wps:spPr>
                        <a:xfrm rot="10800000">
                          <a:off x="0" y="0"/>
                          <a:ext cx="4612005" cy="3065780"/>
                        </a:xfrm>
                        <a:prstGeom prst="triangle">
                          <a:avLst>
                            <a:gd name="adj" fmla="val 0"/>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w15="http://schemas.microsoft.com/office/word/2012/wordml" xmlns:cx="http://schemas.microsoft.com/office/drawing/2014/chartex">
            <w:pict>
              <v:shapetype w14:anchorId="0B48F7C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2" o:spid="_x0000_s1026" type="#_x0000_t5" style="position:absolute;margin-left:275.15pt;margin-top:-70.8pt;width:363.15pt;height:241.4pt;rotation:18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" adj="0" fillcolor="#1198e2 [2405]" stroked="f" strokeweight="2pt"/>
            </w:pict>
          </mc:Fallback>
        </mc:AlternateContent>
      </w:r>
      <w:r w:rsidR="00B96431" w:rsidRPr="00767EEB">
        <w:rPr>
          <w:b/>
          <w:noProof/>
          <w:color w:val="A6A6A6" w:themeColor="background1" w:themeShade="A6"/>
          <w:sz w:val="56"/>
          <w:lang w:eastAsia="hu-HU"/>
        </w:rPr>
        <mc:AlternateContent>
          <mc:Choice Requires="wps">
            <w:drawing>
              <wp:anchor distT="0" distB="0" distL="114300" distR="114300" simplePos="0" relativeHeight="251651584" behindDoc="0" locked="0" layoutInCell="1" allowOverlap="1" wp14:anchorId="7A5D2EF3" wp14:editId="63DF14F0">
                <wp:simplePos x="0" y="0"/>
                <wp:positionH relativeFrom="column">
                  <wp:posOffset>3494517</wp:posOffset>
                </wp:positionH>
                <wp:positionV relativeFrom="paragraph">
                  <wp:posOffset>-899160</wp:posOffset>
                </wp:positionV>
                <wp:extent cx="4612005" cy="3065780"/>
                <wp:effectExtent l="0" t="0" r="0" b="1270"/>
                <wp:wrapNone/>
                <wp:docPr id="4" name="Isosceles Triangle 4"/>
                <wp:cNvGraphicFramePr/>
                <a:graphic xmlns:a="http://schemas.openxmlformats.org/drawingml/2006/main">
                  <a:graphicData uri="http://schemas.microsoft.com/office/word/2010/wordprocessingShape">
                    <wps:wsp>
                      <wps:cNvSpPr/>
                      <wps:spPr>
                        <a:xfrm rot="10800000">
                          <a:off x="0" y="0"/>
                          <a:ext cx="4612005" cy="3065780"/>
                        </a:xfrm>
                        <a:prstGeom prst="triangle">
                          <a:avLst>
                            <a:gd name="adj" fmla="val 0"/>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w15="http://schemas.microsoft.com/office/word/2012/wordml" xmlns:cx="http://schemas.microsoft.com/office/drawing/2014/chartex">
            <w:pict>
              <v:shape w14:anchorId="0FC35DB1" id="Isosceles Triangle 4" o:spid="_x0000_s1026" type="#_x0000_t5" style="position:absolute;margin-left:275.15pt;margin-top:-70.8pt;width:363.15pt;height:241.4pt;rotation:18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" adj="0" fillcolor="#1198e2 [2405]" stroked="f" strokeweight="2pt"/>
            </w:pict>
          </mc:Fallback>
        </mc:AlternateContent>
      </w:r>
      <w:r w:rsidR="00AF5E75">
        <w:rPr>
          <w:b/>
          <w:color w:val="A6A6A6" w:themeColor="background1" w:themeShade="A6"/>
          <w:sz w:val="56"/>
        </w:rPr>
        <w:t>ASP Adattárház</w:t>
      </w:r>
    </w:p>
    <w:p w14:paraId="7464EA56" w14:textId="26CF2F7B" w:rsidR="00D044C7" w:rsidRPr="00767EEB" w:rsidRDefault="00AF5E75" w:rsidP="007131E2">
      <w:pPr>
        <w:rPr>
          <w:b/>
          <w:color w:val="A6A6A6" w:themeColor="background1" w:themeShade="A6"/>
          <w:sz w:val="56"/>
        </w:rPr>
      </w:pPr>
      <w:r>
        <w:rPr>
          <w:b/>
          <w:color w:val="A6A6A6" w:themeColor="background1" w:themeShade="A6"/>
          <w:sz w:val="56"/>
        </w:rPr>
        <w:t>Tesztelési terv</w:t>
      </w:r>
    </w:p>
    <w:p w14:paraId="289666A0" w14:textId="136C9A0E" w:rsidR="00EB4171" w:rsidRDefault="00444A86" w:rsidP="001A79DF">
      <w:pPr>
        <w:spacing w:before="240"/>
        <w:rPr>
          <w:color w:val="A6A6A6" w:themeColor="background1" w:themeShade="A6"/>
          <w:sz w:val="24"/>
        </w:rPr>
      </w:pPr>
      <w:r>
        <w:rPr>
          <w:noProof/>
          <w:lang w:eastAsia="hu-HU"/>
        </w:rPr>
        <mc:AlternateContent>
          <mc:Choice Requires="wps">
            <w:drawing>
              <wp:anchor distT="0" distB="0" distL="114300" distR="114300" simplePos="0" relativeHeight="251661824" behindDoc="0" locked="0" layoutInCell="1" allowOverlap="1" wp14:anchorId="16A820AC" wp14:editId="7FA95157">
                <wp:simplePos x="0" y="0"/>
                <wp:positionH relativeFrom="page">
                  <wp:align>left</wp:align>
                </wp:positionH>
                <wp:positionV relativeFrom="paragraph">
                  <wp:posOffset>5850255</wp:posOffset>
                </wp:positionV>
                <wp:extent cx="1936115" cy="2447290"/>
                <wp:effectExtent l="0" t="0" r="6985" b="0"/>
                <wp:wrapNone/>
                <wp:docPr id="10" name="Rectangle 10"/>
                <wp:cNvGraphicFramePr/>
                <a:graphic xmlns:a="http://schemas.openxmlformats.org/drawingml/2006/main">
                  <a:graphicData uri="http://schemas.microsoft.com/office/word/2010/wordprocessingShape">
                    <wps:wsp>
                      <wps:cNvSpPr/>
                      <wps:spPr>
                        <a:xfrm>
                          <a:off x="0" y="0"/>
                          <a:ext cx="1936115" cy="2447290"/>
                        </a:xfrm>
                        <a:prstGeom prst="rect">
                          <a:avLst/>
                        </a:prstGeom>
                        <a:blipFill dpi="0" rotWithShape="1">
                          <a:blip r:embed="rId12">
                            <a:alphaModFix amt="74000"/>
                            <a:duotone>
                              <a:schemeClr val="accent1">
                                <a:shade val="45000"/>
                                <a:satMod val="135000"/>
                              </a:schemeClr>
                              <a:prstClr val="white"/>
                            </a:duotone>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w16se="http://schemas.microsoft.com/office/word/2015/wordml/symex" xmlns:w15="http://schemas.microsoft.com/office/word/2012/wordml" xmlns:cx="http://schemas.microsoft.com/office/drawing/2014/chartex">
            <w:pict>
              <v:rect w14:anchorId="060D010F" id="Rectangle 10" o:spid="_x0000_s1026" style="position:absolute;margin-left:0;margin-top:460.65pt;width:152.45pt;height:192.7pt;z-index:25166182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B9P/s4/wDJPNQ/7Csn/oqKij9nH/knmof9hWT/ANFRUUAeAeO/+Sh+Jv8AsK3X/o1q&#10;5+ug8d/8lD8Tf9hW6/8ARrVz9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B9P8A7OP/ACTzUP8AsKyf+ioqKP2cf+Seah/2FZP/AEVFRQB4B47/AOSh+Jv+wrdf+jWr&#10;n66Dx3/yUPxN/wBhW6/9GtXP0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H0/8As4/8k81D/sKyf+ioqKP2cf8Aknmof9hWT/0VFRQB4B47/wCSh+Jv+wrdf+jWrn66&#10;Dx3/AMlD8Tf9hW6/9GtXP0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H0/+zj/yTzUP+wrJ/wCioqKP2cf+Seah/wBhWT/0VFRQB4B47/5KH4m/7Ct1/wCjWrn66Dx3&#10;/wAlD8Tf9hW6/wDRrVz9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B9P/s4/wDJPNQ/7Csn/oqKij9nH/knmof9hWT/ANFRUUAeAeO/+Sh+Jv8AsK3X/o1q5+ug8d/8&#10;lD8Tf9hW6/8ARrVz9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&#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H0/wDs4/8AJPNQ/wCw&#10;rJ/6Kioo/Zx/5J5qH/YVk/8ARUVFAHgHjv8A5KH4m/7Ct1/6NaufroPHf/JQ/E3/AGFbr/0a1c/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T/wCzj/yTzUP+wrJ/&#10;6Kioo/Zx/wCSeah/2FZP/RUVFAHgHjv/AJKH4m/7Ct1/6NaufroPHf8AyUPxN/2Fbr/0a1c/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B9f8AwS/5JDoX/bx/6Pkr0CvP/gl/ySHQ&#10;v+3j/wBHyV6BQAUUUUAFFFFABRRRQAUUUUAFFFFAHyB8bf8Akr2u/wDbv/6Ijrz+vQPjb/yV7Xf+&#10;3f8A9ER15/QAUUUUAFFFFABRRRQAUUUUAFFFFABRRRQAUUUUAFFFFABRRRQAUUUUAFFFFABRRRQA&#10;UUUUAFFFFABRRRQAUUUUAFFFFABRRRQAUUUUAFFFFABRRRQAUUUUAfT/AOzj/wAk81D/ALCsn/oq&#10;Kij9nH/knmof9hWT/wBFRUUAeAeO/wDkofib/sK3X/o1q5+ug8d/8lD8Tf8AYVuv/RrVz9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X/wAEv+SQ6F/28f8Ao+SvQK8/&#10;+CX/ACSHQv8At4/9HyV6BQAUUUUAFFFFABRRRQAUUUUAFFFFAHyB8bf+Sva7/wBu/wD6Ijrz+vQP&#10;jb/yV7Xf+3f/ANER15/QAUUUUAFFFFABRRRQAUUUUAFFFFABRRRQAUUUUAFFFFABRRRQAUUUUAFF&#10;FFABRRRQAUUUUAFFFFABRRRQAUUUUAFFFFABRRRQAUUUUAFFFFABRRRQAUUUUAfT/wCzj/yTzUP+&#10;wrJ/6Kioo/Zx/wCSeah/2FZP/RUVFAHgHjv/AJKH4m/7Ct1/6NaufroPHf8AyUPxN/2Fbr/0a1c/&#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n&#10;/wBnH/knmof9hWT/ANFRUUfs4/8AJPNQ/wCwrJ/6KiooA8A8d/8AJQ/E3/YVuv8A0a1c/XQeO/8A&#10;kofib/sK3X/o1q5+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10;n/2cf+Seah/2FZP/AEVFRR+zj/yTzUP+wrJ/6KiooA8A8d/8lD8Tf9hW6/8ARrVz9dB47/5KH4m/&#10;7Ct1/wCjWrn6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D6f/Zx&#10;/wCSeah/2FZP/RUVFH7OP/JPNQ/7Csn/AKKiooA8A8d/8lD8Tf8AYVuv/RrVz9dB47/5KH4m/wCw&#10;rdf+jWrn6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D6f8A2cf+&#10;Seah/wBhWT/0VFRR+zj/AMk81D/sKyf+ioqKAPAPHf8AyUPxN/2Fbr/0a1c/XQeO/wDkofib/sK3&#10;X/o1q5+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n/wBnH/kn&#10;mof9hWT/ANFRUUfs4/8AJPNQ/wCwrJ/6KiooA8A8d/8AJQ/E3/YVuv8A0a1c/XQeO/8Akofib/sK&#10;3X/o1q5+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" stroked="f" strokeweight="2pt">
                <v:fill r:id="rId13" o:title="" opacity="48497f" recolor="t" rotate="t" type="frame"/>
                <v:imagedata recolortarget="#072b4d [1444]"/>
                <w10:wrap anchorx="page"/>
              </v:rect>
            </w:pict>
          </mc:Fallback>
        </mc:AlternateContent>
      </w:r>
      <w:r w:rsidR="00D16341">
        <w:rPr>
          <w:noProof/>
          <w:lang w:eastAsia="hu-HU"/>
        </w:rPr>
        <mc:AlternateContent>
          <mc:Choice Requires="wpg">
            <w:drawing>
              <wp:anchor distT="0" distB="0" distL="114300" distR="114300" simplePos="0" relativeHeight="251660800" behindDoc="0" locked="0" layoutInCell="1" allowOverlap="1" wp14:anchorId="0033345A" wp14:editId="3AF621A0">
                <wp:simplePos x="0" y="0"/>
                <wp:positionH relativeFrom="column">
                  <wp:posOffset>-969907</wp:posOffset>
                </wp:positionH>
                <wp:positionV relativeFrom="paragraph">
                  <wp:posOffset>1901825</wp:posOffset>
                </wp:positionV>
                <wp:extent cx="7718688" cy="9636125"/>
                <wp:effectExtent l="0" t="0" r="0" b="3175"/>
                <wp:wrapNone/>
                <wp:docPr id="9" name="Group 9"/>
                <wp:cNvGraphicFramePr/>
                <a:graphic xmlns:a="http://schemas.openxmlformats.org/drawingml/2006/main">
                  <a:graphicData uri="http://schemas.microsoft.com/office/word/2010/wordprocessingGroup">
                    <wpg:wgp>
                      <wpg:cNvGrpSpPr/>
                      <wpg:grpSpPr>
                        <a:xfrm>
                          <a:off x="0" y="0"/>
                          <a:ext cx="7718688" cy="9636125"/>
                          <a:chOff x="-32013" y="0"/>
                          <a:chExt cx="7719060" cy="9636720"/>
                        </a:xfrm>
                      </wpg:grpSpPr>
                      <wps:wsp>
                        <wps:cNvPr id="7" name="Isosceles Triangle 7"/>
                        <wps:cNvSpPr/>
                        <wps:spPr>
                          <a:xfrm rot="5400000">
                            <a:off x="-847090" y="847090"/>
                            <a:ext cx="5499100" cy="3804920"/>
                          </a:xfrm>
                          <a:prstGeom prst="triangle">
                            <a:avLst>
                              <a:gd name="adj" fmla="val 46821"/>
                            </a:avLst>
                          </a:prstGeom>
                          <a:solidFill>
                            <a:srgbClr val="A8AFC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Isosceles Triangle 6"/>
                        <wps:cNvSpPr/>
                        <wps:spPr>
                          <a:xfrm rot="5400000">
                            <a:off x="-771788" y="1177885"/>
                            <a:ext cx="9198610" cy="7719060"/>
                          </a:xfrm>
                          <a:prstGeom prst="triangle">
                            <a:avLst>
                              <a:gd name="adj" fmla="val 56873"/>
                            </a:avLst>
                          </a:prstGeom>
                          <a:solidFill>
                            <a:srgbClr val="CDD5E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Isosceles Triangle 5"/>
                        <wps:cNvSpPr/>
                        <wps:spPr>
                          <a:xfrm rot="5400000">
                            <a:off x="-631936" y="2326266"/>
                            <a:ext cx="6534785" cy="5244465"/>
                          </a:xfrm>
                          <a:prstGeom prst="triangle">
                            <a:avLst/>
                          </a:prstGeom>
                          <a:solidFill>
                            <a:srgbClr val="0E52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w15="http://schemas.microsoft.com/office/word/2012/wordml" xmlns:cx="http://schemas.microsoft.com/office/drawing/2014/chartex">
            <w:pict>
              <v:group w14:anchorId="3B368FF9" id="Group 9" o:spid="_x0000_s1026" style="position:absolute;margin-left:-76.35pt;margin-top:149.75pt;width:607.75pt;height:758.75pt;z-index:251660800;mso-width-relative:margin;mso-height-relative:margin" coordorigin="-320" coordsize="77190,96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">
                <v:shape id="Isosceles Triangle 7" o:spid="_x0000_s1027" type="#_x0000_t5" style="position:absolute;left:-8471;top:8471;width:54991;height:380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" adj="10113" fillcolor="#a8afc4" stroked="f" strokeweight="2pt"/>
                <v:shape id="Isosceles Triangle 6" o:spid="_x0000_s1028" type="#_x0000_t5" style="position:absolute;left:-7718;top:11779;width:91986;height:7719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" adj="12285" fillcolor="#cdd5e5" stroked="f" strokeweight="2pt"/>
                <v:shape id="Isosceles Triangle 5" o:spid="_x0000_s1029" type="#_x0000_t5" style="position:absolute;left:-6320;top:23263;width:65347;height:524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" fillcolor="#0e5280" stroked="f" strokeweight="2pt"/>
              </v:group>
            </w:pict>
          </mc:Fallback>
        </mc:AlternateContent>
      </w:r>
      <w:r w:rsidR="00D044C7" w:rsidRPr="00767EEB">
        <w:rPr>
          <w:color w:val="A6A6A6" w:themeColor="background1" w:themeShade="A6"/>
          <w:sz w:val="24"/>
        </w:rPr>
        <w:t xml:space="preserve">Készült az ASP2 Adattárház </w:t>
      </w:r>
      <w:proofErr w:type="spellStart"/>
      <w:r w:rsidR="006E604E">
        <w:rPr>
          <w:color w:val="A6A6A6" w:themeColor="background1" w:themeShade="A6"/>
          <w:sz w:val="24"/>
        </w:rPr>
        <w:t>al</w:t>
      </w:r>
      <w:r w:rsidR="00D044C7" w:rsidRPr="00767EEB">
        <w:rPr>
          <w:color w:val="A6A6A6" w:themeColor="background1" w:themeShade="A6"/>
          <w:sz w:val="24"/>
        </w:rPr>
        <w:t>projekthez</w:t>
      </w:r>
      <w:proofErr w:type="spellEnd"/>
    </w:p>
    <w:p w14:paraId="5E7EE73E" w14:textId="217D9619" w:rsidR="00DA2F8C" w:rsidRDefault="00EB4171" w:rsidP="00EB4171">
      <w:pPr>
        <w:spacing w:before="240"/>
      </w:pPr>
      <w:r w:rsidRPr="001A79DF">
        <w:rPr>
          <w:color w:val="A6A6A6" w:themeColor="background1" w:themeShade="A6"/>
          <w:sz w:val="24"/>
        </w:rPr>
        <w:t>Betöltési prototípus I.</w:t>
      </w:r>
      <w:r w:rsidR="00D044C7">
        <w:br w:type="page"/>
      </w:r>
    </w:p>
    <w:p w14:paraId="274DCD40" w14:textId="4357D499" w:rsidR="00DA2F8C" w:rsidRPr="00D633D3" w:rsidRDefault="00DA2F8C" w:rsidP="00DA2F8C">
      <w:pPr>
        <w:pStyle w:val="Cm"/>
        <w:jc w:val="right"/>
        <w:rPr>
          <w:b/>
          <w:color w:val="1198E2" w:themeColor="accent2" w:themeShade="BF"/>
          <w:sz w:val="28"/>
        </w:rPr>
      </w:pPr>
      <w:r w:rsidRPr="00D633D3">
        <w:rPr>
          <w:b/>
          <w:noProof/>
          <w:color w:val="1198E2" w:themeColor="accent2" w:themeShade="BF"/>
          <w:sz w:val="28"/>
        </w:rPr>
        <w:lastRenderedPageBreak/>
        <mc:AlternateContent>
          <mc:Choice Requires="wps">
            <w:drawing>
              <wp:anchor distT="0" distB="0" distL="114300" distR="114300" simplePos="0" relativeHeight="251664896" behindDoc="0" locked="0" layoutInCell="1" allowOverlap="1" wp14:anchorId="41103F00" wp14:editId="67886512">
                <wp:simplePos x="0" y="0"/>
                <wp:positionH relativeFrom="column">
                  <wp:posOffset>4379914</wp:posOffset>
                </wp:positionH>
                <wp:positionV relativeFrom="paragraph">
                  <wp:posOffset>-1251902</wp:posOffset>
                </wp:positionV>
                <wp:extent cx="54610" cy="3287395"/>
                <wp:effectExtent l="2857" t="0" r="5398" b="5397"/>
                <wp:wrapNone/>
                <wp:docPr id="44" name="Téglalap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4610" cy="3287395"/>
                        </a:xfrm>
                        <a:prstGeom prst="rect">
                          <a:avLst/>
                        </a:prstGeom>
                        <a:gradFill rotWithShape="0">
                          <a:gsLst>
                            <a:gs pos="0">
                              <a:srgbClr val="969696">
                                <a:gamma/>
                                <a:tint val="10588"/>
                                <a:invGamma/>
                              </a:srgbClr>
                            </a:gs>
                            <a:gs pos="100000">
                              <a:srgbClr val="969696"/>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se="http://schemas.microsoft.com/office/word/2015/wordml/symex" xmlns:w15="http://schemas.microsoft.com/office/word/2012/wordml" xmlns:cx="http://schemas.microsoft.com/office/drawing/2014/chartex">
            <w:pict>
              <v:rect w14:anchorId="16F2BDDB" id="Téglalap 44" o:spid="_x0000_s1026" style="position:absolute;margin-left:344.9pt;margin-top:-98.55pt;width:4.3pt;height:258.85pt;rotation:9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" fillcolor="#f4f4f4" stroked="f">
                <v:fill color2="#969696" angle="90" focus="100%" type="gradient"/>
              </v:rect>
            </w:pict>
          </mc:Fallback>
        </mc:AlternateContent>
      </w:r>
      <w:bookmarkStart w:id="1" w:name="_Toc381904879"/>
      <w:r w:rsidRPr="00D633D3">
        <w:rPr>
          <w:b/>
          <w:color w:val="1198E2" w:themeColor="accent2" w:themeShade="BF"/>
          <w:sz w:val="28"/>
        </w:rPr>
        <w:t>Dokumentum kontroll</w:t>
      </w:r>
      <w:bookmarkEnd w:id="1"/>
    </w:p>
    <w:p w14:paraId="6EC7D974" w14:textId="77777777" w:rsidR="00DA2F8C" w:rsidRDefault="00DA2F8C" w:rsidP="00DA2F8C">
      <w:pPr>
        <w:rPr>
          <w:rFonts w:ascii="Times New Roman" w:hAnsi="Times New Roman"/>
          <w:sz w:val="24"/>
          <w:szCs w:val="20"/>
        </w:rPr>
      </w:pPr>
    </w:p>
    <w:tbl>
      <w:tblPr>
        <w:tblW w:w="9555" w:type="dxa"/>
        <w:tblBorders>
          <w:top w:val="threeDEmboss" w:sz="12" w:space="0" w:color="FFFFFF"/>
          <w:left w:val="threeDEmboss" w:sz="12" w:space="0" w:color="FFFFFF"/>
          <w:bottom w:val="threeDEmboss" w:sz="12" w:space="0" w:color="FFFFFF"/>
          <w:right w:val="threeDEmboss" w:sz="12" w:space="0" w:color="FFFFFF"/>
          <w:insideH w:val="threeDEmboss" w:sz="12" w:space="0" w:color="FFFFFF"/>
          <w:insideV w:val="threeDEmboss" w:sz="12" w:space="0" w:color="FFFFFF"/>
        </w:tblBorders>
        <w:tblLayout w:type="fixed"/>
        <w:tblLook w:val="04A0" w:firstRow="1" w:lastRow="0" w:firstColumn="1" w:lastColumn="0" w:noHBand="0" w:noVBand="1"/>
      </w:tblPr>
      <w:tblGrid>
        <w:gridCol w:w="959"/>
        <w:gridCol w:w="1276"/>
        <w:gridCol w:w="1417"/>
        <w:gridCol w:w="3544"/>
        <w:gridCol w:w="2359"/>
      </w:tblGrid>
      <w:tr w:rsidR="00181DA8" w:rsidRPr="009647EE" w14:paraId="217FF234" w14:textId="77777777" w:rsidTr="00545698">
        <w:trPr>
          <w:tblHeader/>
        </w:trPr>
        <w:tc>
          <w:tcPr>
            <w:tcW w:w="959" w:type="dxa"/>
            <w:tcBorders>
              <w:top w:val="threeDEmboss" w:sz="12" w:space="0" w:color="FFFFFF"/>
              <w:left w:val="threeDEmboss" w:sz="12" w:space="0" w:color="FFFFFF"/>
              <w:bottom w:val="threeDEmboss" w:sz="12" w:space="0" w:color="FFFFFF"/>
              <w:right w:val="threeDEmboss" w:sz="12" w:space="0" w:color="FFFFFF"/>
            </w:tcBorders>
            <w:shd w:val="clear" w:color="auto" w:fill="C0C0C0"/>
            <w:hideMark/>
          </w:tcPr>
          <w:p w14:paraId="03EE22BE" w14:textId="77777777" w:rsidR="00DA2F8C" w:rsidRPr="009647EE" w:rsidRDefault="00DA2F8C">
            <w:pPr>
              <w:pStyle w:val="Tblzat5"/>
              <w:rPr>
                <w:rFonts w:ascii="Arial" w:hAnsi="Arial" w:cs="Arial"/>
              </w:rPr>
            </w:pPr>
            <w:r w:rsidRPr="009647EE">
              <w:rPr>
                <w:rFonts w:ascii="Arial" w:hAnsi="Arial" w:cs="Arial"/>
              </w:rPr>
              <w:t>Verzió</w:t>
            </w:r>
          </w:p>
        </w:tc>
        <w:tc>
          <w:tcPr>
            <w:tcW w:w="1276" w:type="dxa"/>
            <w:tcBorders>
              <w:top w:val="threeDEmboss" w:sz="12" w:space="0" w:color="FFFFFF"/>
              <w:left w:val="threeDEmboss" w:sz="12" w:space="0" w:color="FFFFFF"/>
              <w:bottom w:val="threeDEmboss" w:sz="12" w:space="0" w:color="FFFFFF"/>
              <w:right w:val="threeDEmboss" w:sz="12" w:space="0" w:color="FFFFFF"/>
            </w:tcBorders>
            <w:shd w:val="clear" w:color="auto" w:fill="C0C0C0"/>
            <w:hideMark/>
          </w:tcPr>
          <w:p w14:paraId="61B78034" w14:textId="7BB5033E" w:rsidR="00DA2F8C" w:rsidRPr="009647EE" w:rsidRDefault="00D633D3">
            <w:pPr>
              <w:pStyle w:val="Tblzat5"/>
              <w:rPr>
                <w:rFonts w:ascii="Arial" w:hAnsi="Arial" w:cs="Arial"/>
              </w:rPr>
            </w:pPr>
            <w:r w:rsidRPr="009647EE">
              <w:rPr>
                <w:rFonts w:ascii="Arial" w:hAnsi="Arial" w:cs="Arial"/>
              </w:rPr>
              <w:t>Dátum</w:t>
            </w:r>
          </w:p>
        </w:tc>
        <w:tc>
          <w:tcPr>
            <w:tcW w:w="1417" w:type="dxa"/>
            <w:tcBorders>
              <w:top w:val="threeDEmboss" w:sz="12" w:space="0" w:color="FFFFFF"/>
              <w:left w:val="threeDEmboss" w:sz="12" w:space="0" w:color="FFFFFF"/>
              <w:bottom w:val="threeDEmboss" w:sz="12" w:space="0" w:color="FFFFFF"/>
              <w:right w:val="threeDEmboss" w:sz="12" w:space="0" w:color="FFFFFF"/>
            </w:tcBorders>
            <w:shd w:val="clear" w:color="auto" w:fill="C0C0C0"/>
            <w:hideMark/>
          </w:tcPr>
          <w:p w14:paraId="57BE3909" w14:textId="77777777" w:rsidR="00DA2F8C" w:rsidRPr="009647EE" w:rsidRDefault="00DA2F8C">
            <w:pPr>
              <w:pStyle w:val="Tblzat5"/>
              <w:rPr>
                <w:rFonts w:ascii="Arial" w:hAnsi="Arial" w:cs="Arial"/>
              </w:rPr>
            </w:pPr>
            <w:r w:rsidRPr="009647EE">
              <w:rPr>
                <w:rFonts w:ascii="Arial" w:hAnsi="Arial" w:cs="Arial"/>
              </w:rPr>
              <w:t>Státusz</w:t>
            </w:r>
          </w:p>
        </w:tc>
        <w:tc>
          <w:tcPr>
            <w:tcW w:w="3544" w:type="dxa"/>
            <w:tcBorders>
              <w:top w:val="threeDEmboss" w:sz="12" w:space="0" w:color="FFFFFF"/>
              <w:left w:val="threeDEmboss" w:sz="12" w:space="0" w:color="FFFFFF"/>
              <w:bottom w:val="threeDEmboss" w:sz="12" w:space="0" w:color="FFFFFF"/>
              <w:right w:val="threeDEmboss" w:sz="12" w:space="0" w:color="FFFFFF"/>
            </w:tcBorders>
            <w:shd w:val="clear" w:color="auto" w:fill="C0C0C0"/>
            <w:hideMark/>
          </w:tcPr>
          <w:p w14:paraId="379EE88F" w14:textId="77777777" w:rsidR="00DA2F8C" w:rsidRPr="009647EE" w:rsidRDefault="00DA2F8C">
            <w:pPr>
              <w:pStyle w:val="Tblzat5"/>
              <w:rPr>
                <w:rFonts w:ascii="Arial" w:hAnsi="Arial" w:cs="Arial"/>
              </w:rPr>
            </w:pPr>
            <w:r w:rsidRPr="009647EE">
              <w:rPr>
                <w:rFonts w:ascii="Arial" w:hAnsi="Arial" w:cs="Arial"/>
              </w:rPr>
              <w:t>A MEGVÁLTOZOTT RÉSZEK, a módosítás leírása</w:t>
            </w:r>
          </w:p>
        </w:tc>
        <w:tc>
          <w:tcPr>
            <w:tcW w:w="2359" w:type="dxa"/>
            <w:tcBorders>
              <w:top w:val="threeDEmboss" w:sz="12" w:space="0" w:color="FFFFFF"/>
              <w:left w:val="threeDEmboss" w:sz="12" w:space="0" w:color="FFFFFF"/>
              <w:bottom w:val="threeDEmboss" w:sz="12" w:space="0" w:color="FFFFFF"/>
              <w:right w:val="threeDEmboss" w:sz="12" w:space="0" w:color="FFFFFF"/>
            </w:tcBorders>
            <w:shd w:val="clear" w:color="auto" w:fill="C0C0C0"/>
            <w:hideMark/>
          </w:tcPr>
          <w:p w14:paraId="664C8B11" w14:textId="0ED79D49" w:rsidR="00DA2F8C" w:rsidRPr="009647EE" w:rsidRDefault="0082224B">
            <w:pPr>
              <w:pStyle w:val="Tblzat5"/>
              <w:rPr>
                <w:rFonts w:ascii="Arial" w:hAnsi="Arial" w:cs="Arial"/>
              </w:rPr>
            </w:pPr>
            <w:r w:rsidRPr="009647EE">
              <w:rPr>
                <w:rFonts w:ascii="Arial" w:hAnsi="Arial" w:cs="Arial"/>
              </w:rPr>
              <w:t>Készítő, m</w:t>
            </w:r>
            <w:r w:rsidR="00DA2F8C" w:rsidRPr="009647EE">
              <w:rPr>
                <w:rFonts w:ascii="Arial" w:hAnsi="Arial" w:cs="Arial"/>
              </w:rPr>
              <w:t>ódosító</w:t>
            </w:r>
          </w:p>
        </w:tc>
      </w:tr>
      <w:tr w:rsidR="00EC7B23" w:rsidRPr="009647EE" w14:paraId="24BBC0F9" w14:textId="77777777" w:rsidTr="00762B82">
        <w:tc>
          <w:tcPr>
            <w:tcW w:w="959" w:type="dxa"/>
            <w:tcBorders>
              <w:top w:val="threeDEmboss" w:sz="12" w:space="0" w:color="FFFFFF"/>
              <w:left w:val="threeDEmboss" w:sz="12" w:space="0" w:color="FFFFFF"/>
              <w:bottom w:val="threeDEmboss" w:sz="12" w:space="0" w:color="FFFFFF"/>
              <w:right w:val="threeDEmboss" w:sz="12" w:space="0" w:color="FFFFFF"/>
            </w:tcBorders>
            <w:vAlign w:val="center"/>
            <w:hideMark/>
          </w:tcPr>
          <w:p w14:paraId="447B855D" w14:textId="77777777" w:rsidR="00EC7B23" w:rsidRPr="009647EE" w:rsidRDefault="00EC7B23" w:rsidP="00EC7B23">
            <w:pPr>
              <w:pStyle w:val="Tablaadat1"/>
              <w:rPr>
                <w:rFonts w:ascii="Arial" w:hAnsi="Arial" w:cs="Arial"/>
              </w:rPr>
            </w:pPr>
            <w:r w:rsidRPr="009647EE">
              <w:rPr>
                <w:rFonts w:ascii="Arial" w:hAnsi="Arial" w:cs="Arial"/>
              </w:rPr>
              <w:t>0.1</w:t>
            </w:r>
          </w:p>
        </w:tc>
        <w:tc>
          <w:tcPr>
            <w:tcW w:w="1276" w:type="dxa"/>
            <w:tcBorders>
              <w:top w:val="threeDEmboss" w:sz="12" w:space="0" w:color="FFFFFF"/>
              <w:left w:val="threeDEmboss" w:sz="12" w:space="0" w:color="FFFFFF"/>
              <w:bottom w:val="threeDEmboss" w:sz="12" w:space="0" w:color="FFFFFF"/>
              <w:right w:val="threeDEmboss" w:sz="12" w:space="0" w:color="FFFFFF"/>
            </w:tcBorders>
            <w:vAlign w:val="center"/>
            <w:hideMark/>
          </w:tcPr>
          <w:p w14:paraId="51B81DC5" w14:textId="0054967D" w:rsidR="00EC7B23" w:rsidRPr="009647EE" w:rsidRDefault="00EC7B23" w:rsidP="00EC7B23">
            <w:pPr>
              <w:pStyle w:val="Tablaadat1"/>
              <w:rPr>
                <w:rFonts w:ascii="Arial" w:hAnsi="Arial" w:cs="Arial"/>
              </w:rPr>
            </w:pPr>
            <w:r w:rsidRPr="009647EE">
              <w:rPr>
                <w:rFonts w:ascii="Arial" w:hAnsi="Arial" w:cs="Arial"/>
              </w:rPr>
              <w:t>2018.06.05.</w:t>
            </w:r>
          </w:p>
        </w:tc>
        <w:tc>
          <w:tcPr>
            <w:tcW w:w="1417" w:type="dxa"/>
            <w:tcBorders>
              <w:top w:val="threeDEmboss" w:sz="12" w:space="0" w:color="FFFFFF"/>
              <w:left w:val="threeDEmboss" w:sz="12" w:space="0" w:color="FFFFFF"/>
              <w:bottom w:val="threeDEmboss" w:sz="12" w:space="0" w:color="FFFFFF"/>
              <w:right w:val="threeDEmboss" w:sz="12" w:space="0" w:color="FFFFFF"/>
            </w:tcBorders>
            <w:vAlign w:val="center"/>
          </w:tcPr>
          <w:p w14:paraId="1F5AF85E" w14:textId="0686D7EC" w:rsidR="00EC7B23" w:rsidRPr="009647EE" w:rsidRDefault="00EC7B23" w:rsidP="00EC7B23">
            <w:pPr>
              <w:pStyle w:val="Tablaadat1"/>
              <w:rPr>
                <w:rFonts w:ascii="Arial" w:hAnsi="Arial" w:cs="Arial"/>
              </w:rPr>
            </w:pPr>
            <w:r w:rsidRPr="009647EE">
              <w:rPr>
                <w:rFonts w:ascii="Arial" w:hAnsi="Arial" w:cs="Arial"/>
              </w:rPr>
              <w:t>Dokumentum vázlat</w:t>
            </w:r>
          </w:p>
        </w:tc>
        <w:tc>
          <w:tcPr>
            <w:tcW w:w="3544" w:type="dxa"/>
            <w:tcBorders>
              <w:top w:val="threeDEmboss" w:sz="12" w:space="0" w:color="FFFFFF"/>
              <w:left w:val="threeDEmboss" w:sz="12" w:space="0" w:color="FFFFFF"/>
              <w:bottom w:val="threeDEmboss" w:sz="12" w:space="0" w:color="FFFFFF"/>
              <w:right w:val="threeDEmboss" w:sz="12" w:space="0" w:color="FFFFFF"/>
            </w:tcBorders>
            <w:vAlign w:val="center"/>
            <w:hideMark/>
          </w:tcPr>
          <w:p w14:paraId="6CADD535" w14:textId="77777777" w:rsidR="00EC7B23" w:rsidRPr="009647EE" w:rsidRDefault="00EC7B23" w:rsidP="00EC7B23">
            <w:pPr>
              <w:pStyle w:val="Tablaadat1"/>
              <w:rPr>
                <w:rFonts w:ascii="Arial" w:hAnsi="Arial" w:cs="Arial"/>
              </w:rPr>
            </w:pPr>
            <w:r w:rsidRPr="009647EE">
              <w:rPr>
                <w:rFonts w:ascii="Arial" w:hAnsi="Arial" w:cs="Arial"/>
              </w:rPr>
              <w:t>Első verzió,</w:t>
            </w:r>
          </w:p>
          <w:p w14:paraId="7FF6F3E7" w14:textId="0186984A" w:rsidR="00EC7B23" w:rsidRPr="009647EE" w:rsidRDefault="00EC7B23" w:rsidP="00EC7B23">
            <w:pPr>
              <w:pStyle w:val="Tablaadat1"/>
              <w:rPr>
                <w:rFonts w:ascii="Arial" w:hAnsi="Arial" w:cs="Arial"/>
              </w:rPr>
            </w:pPr>
            <w:r w:rsidRPr="009647EE">
              <w:rPr>
                <w:rFonts w:ascii="Arial" w:hAnsi="Arial" w:cs="Arial"/>
              </w:rPr>
              <w:t>Betöltési prototípus tesztelése</w:t>
            </w:r>
          </w:p>
        </w:tc>
        <w:tc>
          <w:tcPr>
            <w:tcW w:w="2359" w:type="dxa"/>
            <w:tcBorders>
              <w:top w:val="threeDEmboss" w:sz="12" w:space="0" w:color="FFFFFF"/>
              <w:left w:val="threeDEmboss" w:sz="12" w:space="0" w:color="FFFFFF"/>
              <w:bottom w:val="threeDEmboss" w:sz="12" w:space="0" w:color="FFFFFF"/>
              <w:right w:val="threeDEmboss" w:sz="12" w:space="0" w:color="FFFFFF"/>
            </w:tcBorders>
            <w:vAlign w:val="center"/>
            <w:hideMark/>
          </w:tcPr>
          <w:p w14:paraId="3FF7E93E" w14:textId="504FF650" w:rsidR="00EC7B23" w:rsidRPr="009647EE" w:rsidRDefault="00EC7B23" w:rsidP="00EC7B23">
            <w:pPr>
              <w:pStyle w:val="Tablaadat1"/>
              <w:rPr>
                <w:rFonts w:ascii="Arial" w:hAnsi="Arial" w:cs="Arial"/>
              </w:rPr>
            </w:pPr>
            <w:r w:rsidRPr="009647EE">
              <w:rPr>
                <w:rFonts w:ascii="Arial" w:hAnsi="Arial" w:cs="Arial"/>
              </w:rPr>
              <w:t>Kurdi Márió</w:t>
            </w:r>
          </w:p>
        </w:tc>
      </w:tr>
      <w:tr w:rsidR="00EC7B23" w:rsidRPr="009647EE" w14:paraId="00C435E4" w14:textId="77777777" w:rsidTr="00762B82">
        <w:tc>
          <w:tcPr>
            <w:tcW w:w="959" w:type="dxa"/>
            <w:tcBorders>
              <w:top w:val="threeDEmboss" w:sz="12" w:space="0" w:color="FFFFFF"/>
              <w:left w:val="threeDEmboss" w:sz="12" w:space="0" w:color="FFFFFF"/>
              <w:bottom w:val="threeDEmboss" w:sz="12" w:space="0" w:color="FFFFFF"/>
              <w:right w:val="threeDEmboss" w:sz="12" w:space="0" w:color="FFFFFF"/>
            </w:tcBorders>
            <w:vAlign w:val="center"/>
          </w:tcPr>
          <w:p w14:paraId="31FD083C" w14:textId="0217BA84" w:rsidR="00EC7B23" w:rsidRPr="009647EE" w:rsidRDefault="00EC7B23" w:rsidP="00EC7B23">
            <w:pPr>
              <w:pStyle w:val="Tablaadat1"/>
              <w:rPr>
                <w:rFonts w:ascii="Arial" w:hAnsi="Arial" w:cs="Arial"/>
              </w:rPr>
            </w:pPr>
            <w:r w:rsidRPr="009647EE">
              <w:rPr>
                <w:rFonts w:ascii="Arial" w:hAnsi="Arial" w:cs="Arial"/>
              </w:rPr>
              <w:t>0.2</w:t>
            </w:r>
          </w:p>
        </w:tc>
        <w:tc>
          <w:tcPr>
            <w:tcW w:w="1276" w:type="dxa"/>
            <w:tcBorders>
              <w:top w:val="threeDEmboss" w:sz="12" w:space="0" w:color="FFFFFF"/>
              <w:left w:val="threeDEmboss" w:sz="12" w:space="0" w:color="FFFFFF"/>
              <w:bottom w:val="threeDEmboss" w:sz="12" w:space="0" w:color="FFFFFF"/>
              <w:right w:val="threeDEmboss" w:sz="12" w:space="0" w:color="FFFFFF"/>
            </w:tcBorders>
            <w:vAlign w:val="center"/>
          </w:tcPr>
          <w:p w14:paraId="5331A543" w14:textId="7F87FD33" w:rsidR="00EC7B23" w:rsidRPr="009647EE" w:rsidRDefault="00EC7B23" w:rsidP="00EC7B23">
            <w:pPr>
              <w:pStyle w:val="Tablaadat1"/>
              <w:rPr>
                <w:rFonts w:ascii="Arial" w:hAnsi="Arial" w:cs="Arial"/>
              </w:rPr>
            </w:pPr>
            <w:r w:rsidRPr="009647EE">
              <w:rPr>
                <w:rFonts w:ascii="Arial" w:hAnsi="Arial" w:cs="Arial"/>
              </w:rPr>
              <w:t>2018.06.06.</w:t>
            </w:r>
          </w:p>
        </w:tc>
        <w:tc>
          <w:tcPr>
            <w:tcW w:w="1417" w:type="dxa"/>
            <w:tcBorders>
              <w:top w:val="threeDEmboss" w:sz="12" w:space="0" w:color="FFFFFF"/>
              <w:left w:val="threeDEmboss" w:sz="12" w:space="0" w:color="FFFFFF"/>
              <w:bottom w:val="threeDEmboss" w:sz="12" w:space="0" w:color="FFFFFF"/>
              <w:right w:val="threeDEmboss" w:sz="12" w:space="0" w:color="FFFFFF"/>
            </w:tcBorders>
            <w:vAlign w:val="center"/>
          </w:tcPr>
          <w:p w14:paraId="329DCF69" w14:textId="33091D76" w:rsidR="00EC7B23" w:rsidRPr="009647EE" w:rsidRDefault="00EC7B23" w:rsidP="00EC7B23">
            <w:pPr>
              <w:pStyle w:val="Tablaadat1"/>
              <w:rPr>
                <w:rFonts w:ascii="Arial" w:hAnsi="Arial" w:cs="Arial"/>
              </w:rPr>
            </w:pPr>
            <w:r w:rsidRPr="009647EE">
              <w:rPr>
                <w:rFonts w:ascii="Arial" w:hAnsi="Arial" w:cs="Arial"/>
              </w:rPr>
              <w:t>Dokumentum vázlat</w:t>
            </w:r>
          </w:p>
        </w:tc>
        <w:tc>
          <w:tcPr>
            <w:tcW w:w="3544" w:type="dxa"/>
            <w:tcBorders>
              <w:top w:val="threeDEmboss" w:sz="12" w:space="0" w:color="FFFFFF"/>
              <w:left w:val="threeDEmboss" w:sz="12" w:space="0" w:color="FFFFFF"/>
              <w:bottom w:val="threeDEmboss" w:sz="12" w:space="0" w:color="FFFFFF"/>
              <w:right w:val="threeDEmboss" w:sz="12" w:space="0" w:color="FFFFFF"/>
            </w:tcBorders>
            <w:vAlign w:val="center"/>
          </w:tcPr>
          <w:p w14:paraId="6B2AC157" w14:textId="62C7E2A4" w:rsidR="00EC7B23" w:rsidRPr="009647EE" w:rsidRDefault="00EC7B23" w:rsidP="00EC7B23">
            <w:pPr>
              <w:pStyle w:val="Tablaadat1"/>
              <w:rPr>
                <w:rFonts w:ascii="Arial" w:hAnsi="Arial" w:cs="Arial"/>
              </w:rPr>
            </w:pPr>
            <w:r w:rsidRPr="009647EE">
              <w:rPr>
                <w:rFonts w:ascii="Arial" w:hAnsi="Arial" w:cs="Arial"/>
              </w:rPr>
              <w:t>Véleményezve</w:t>
            </w:r>
          </w:p>
        </w:tc>
        <w:tc>
          <w:tcPr>
            <w:tcW w:w="2359" w:type="dxa"/>
            <w:tcBorders>
              <w:top w:val="threeDEmboss" w:sz="12" w:space="0" w:color="FFFFFF"/>
              <w:left w:val="threeDEmboss" w:sz="12" w:space="0" w:color="FFFFFF"/>
              <w:bottom w:val="threeDEmboss" w:sz="12" w:space="0" w:color="FFFFFF"/>
              <w:right w:val="threeDEmboss" w:sz="12" w:space="0" w:color="FFFFFF"/>
            </w:tcBorders>
            <w:vAlign w:val="center"/>
          </w:tcPr>
          <w:p w14:paraId="62480A68" w14:textId="56A778A3" w:rsidR="00EC7B23" w:rsidRPr="009647EE" w:rsidRDefault="00EC7B23" w:rsidP="00EC7B23">
            <w:pPr>
              <w:pStyle w:val="Tablaadat1"/>
              <w:rPr>
                <w:rFonts w:ascii="Arial" w:hAnsi="Arial" w:cs="Arial"/>
              </w:rPr>
            </w:pPr>
            <w:r w:rsidRPr="009647EE">
              <w:rPr>
                <w:rFonts w:ascii="Arial" w:hAnsi="Arial" w:cs="Arial"/>
              </w:rPr>
              <w:t>Erdey Levente, Frunza Zsolt, Kurdi Márió</w:t>
            </w:r>
            <w:r w:rsidR="00545698" w:rsidRPr="009647EE">
              <w:rPr>
                <w:rFonts w:ascii="Arial" w:hAnsi="Arial" w:cs="Arial"/>
              </w:rPr>
              <w:t>, Lévai Gábor, Pásztor Sándor, Szijártó Anrdás</w:t>
            </w:r>
          </w:p>
        </w:tc>
      </w:tr>
      <w:tr w:rsidR="00205BA6" w:rsidRPr="009647EE" w14:paraId="39DED925" w14:textId="77777777" w:rsidTr="00762B82">
        <w:tc>
          <w:tcPr>
            <w:tcW w:w="959" w:type="dxa"/>
            <w:tcBorders>
              <w:top w:val="threeDEmboss" w:sz="12" w:space="0" w:color="FFFFFF"/>
              <w:left w:val="threeDEmboss" w:sz="12" w:space="0" w:color="FFFFFF"/>
              <w:bottom w:val="threeDEmboss" w:sz="12" w:space="0" w:color="FFFFFF"/>
              <w:right w:val="threeDEmboss" w:sz="12" w:space="0" w:color="FFFFFF"/>
            </w:tcBorders>
            <w:vAlign w:val="center"/>
          </w:tcPr>
          <w:p w14:paraId="0D9520E5" w14:textId="33C9E144" w:rsidR="00205BA6" w:rsidRPr="009647EE" w:rsidRDefault="00E14361" w:rsidP="00EC7B23">
            <w:pPr>
              <w:pStyle w:val="Tablaadat1"/>
              <w:rPr>
                <w:rFonts w:ascii="Arial" w:hAnsi="Arial" w:cs="Arial"/>
              </w:rPr>
            </w:pPr>
            <w:r w:rsidRPr="009647EE">
              <w:rPr>
                <w:rFonts w:ascii="Arial" w:hAnsi="Arial" w:cs="Arial"/>
              </w:rPr>
              <w:t>1.0</w:t>
            </w:r>
          </w:p>
        </w:tc>
        <w:tc>
          <w:tcPr>
            <w:tcW w:w="1276" w:type="dxa"/>
            <w:tcBorders>
              <w:top w:val="threeDEmboss" w:sz="12" w:space="0" w:color="FFFFFF"/>
              <w:left w:val="threeDEmboss" w:sz="12" w:space="0" w:color="FFFFFF"/>
              <w:bottom w:val="threeDEmboss" w:sz="12" w:space="0" w:color="FFFFFF"/>
              <w:right w:val="threeDEmboss" w:sz="12" w:space="0" w:color="FFFFFF"/>
            </w:tcBorders>
            <w:vAlign w:val="center"/>
          </w:tcPr>
          <w:p w14:paraId="2D1BAF62" w14:textId="0CE40922" w:rsidR="00205BA6" w:rsidRPr="009647EE" w:rsidRDefault="00677ED2" w:rsidP="00E14361">
            <w:pPr>
              <w:pStyle w:val="Tablaadat1"/>
              <w:rPr>
                <w:rFonts w:ascii="Arial" w:hAnsi="Arial" w:cs="Arial"/>
              </w:rPr>
            </w:pPr>
            <w:r>
              <w:rPr>
                <w:rFonts w:ascii="Arial" w:hAnsi="Arial" w:cs="Arial"/>
              </w:rPr>
              <w:t>2018.06.13</w:t>
            </w:r>
          </w:p>
        </w:tc>
        <w:tc>
          <w:tcPr>
            <w:tcW w:w="1417" w:type="dxa"/>
            <w:tcBorders>
              <w:top w:val="threeDEmboss" w:sz="12" w:space="0" w:color="FFFFFF"/>
              <w:left w:val="threeDEmboss" w:sz="12" w:space="0" w:color="FFFFFF"/>
              <w:bottom w:val="threeDEmboss" w:sz="12" w:space="0" w:color="FFFFFF"/>
              <w:right w:val="threeDEmboss" w:sz="12" w:space="0" w:color="FFFFFF"/>
            </w:tcBorders>
            <w:vAlign w:val="center"/>
          </w:tcPr>
          <w:p w14:paraId="1A24134D" w14:textId="72478197" w:rsidR="00205BA6" w:rsidRPr="009647EE" w:rsidRDefault="00E14361" w:rsidP="00EC7B23">
            <w:pPr>
              <w:pStyle w:val="Tablaadat1"/>
              <w:rPr>
                <w:rFonts w:ascii="Arial" w:hAnsi="Arial" w:cs="Arial"/>
              </w:rPr>
            </w:pPr>
            <w:r w:rsidRPr="009647EE">
              <w:rPr>
                <w:rFonts w:ascii="Arial" w:hAnsi="Arial" w:cs="Arial"/>
              </w:rPr>
              <w:t>Átadásra kész</w:t>
            </w:r>
          </w:p>
        </w:tc>
        <w:tc>
          <w:tcPr>
            <w:tcW w:w="3544" w:type="dxa"/>
            <w:tcBorders>
              <w:top w:val="threeDEmboss" w:sz="12" w:space="0" w:color="FFFFFF"/>
              <w:left w:val="threeDEmboss" w:sz="12" w:space="0" w:color="FFFFFF"/>
              <w:bottom w:val="threeDEmboss" w:sz="12" w:space="0" w:color="FFFFFF"/>
              <w:right w:val="threeDEmboss" w:sz="12" w:space="0" w:color="FFFFFF"/>
            </w:tcBorders>
            <w:vAlign w:val="center"/>
          </w:tcPr>
          <w:p w14:paraId="75053C7F" w14:textId="463ECC94" w:rsidR="00205BA6" w:rsidRPr="009647EE" w:rsidRDefault="00E14361" w:rsidP="00E14361">
            <w:pPr>
              <w:pStyle w:val="Tablaadat1"/>
              <w:rPr>
                <w:rFonts w:ascii="Arial" w:hAnsi="Arial" w:cs="Arial"/>
              </w:rPr>
            </w:pPr>
            <w:r w:rsidRPr="009647EE">
              <w:rPr>
                <w:rFonts w:ascii="Arial" w:hAnsi="Arial" w:cs="Arial"/>
              </w:rPr>
              <w:t>Kincstári vélemények, észrevételek átvezetve</w:t>
            </w:r>
          </w:p>
        </w:tc>
        <w:tc>
          <w:tcPr>
            <w:tcW w:w="2359" w:type="dxa"/>
            <w:tcBorders>
              <w:top w:val="threeDEmboss" w:sz="12" w:space="0" w:color="FFFFFF"/>
              <w:left w:val="threeDEmboss" w:sz="12" w:space="0" w:color="FFFFFF"/>
              <w:bottom w:val="threeDEmboss" w:sz="12" w:space="0" w:color="FFFFFF"/>
              <w:right w:val="threeDEmboss" w:sz="12" w:space="0" w:color="FFFFFF"/>
            </w:tcBorders>
            <w:vAlign w:val="center"/>
          </w:tcPr>
          <w:p w14:paraId="64EED7EF" w14:textId="3970935D" w:rsidR="00205BA6" w:rsidRPr="009647EE" w:rsidRDefault="00E14361" w:rsidP="00EC7B23">
            <w:pPr>
              <w:pStyle w:val="Tablaadat1"/>
              <w:rPr>
                <w:rFonts w:ascii="Arial" w:hAnsi="Arial" w:cs="Arial"/>
              </w:rPr>
            </w:pPr>
            <w:r w:rsidRPr="009647EE">
              <w:rPr>
                <w:rFonts w:ascii="Arial" w:hAnsi="Arial" w:cs="Arial"/>
              </w:rPr>
              <w:t>Kurdi Márió</w:t>
            </w:r>
            <w:r w:rsidR="00677ED2">
              <w:rPr>
                <w:rFonts w:ascii="Arial" w:hAnsi="Arial" w:cs="Arial"/>
              </w:rPr>
              <w:t>, Frunza Zsolt</w:t>
            </w:r>
          </w:p>
        </w:tc>
      </w:tr>
      <w:tr w:rsidR="00D30469" w:rsidRPr="009647EE" w14:paraId="4D082CD7" w14:textId="77777777" w:rsidTr="00762B82">
        <w:trPr>
          <w:ins w:id="2" w:author="Kurdi Márió" w:date="2018-06-18T10:03:00Z"/>
        </w:trPr>
        <w:tc>
          <w:tcPr>
            <w:tcW w:w="959" w:type="dxa"/>
            <w:tcBorders>
              <w:top w:val="threeDEmboss" w:sz="12" w:space="0" w:color="FFFFFF"/>
              <w:left w:val="threeDEmboss" w:sz="12" w:space="0" w:color="FFFFFF"/>
              <w:bottom w:val="threeDEmboss" w:sz="12" w:space="0" w:color="FFFFFF"/>
              <w:right w:val="threeDEmboss" w:sz="12" w:space="0" w:color="FFFFFF"/>
            </w:tcBorders>
            <w:vAlign w:val="center"/>
          </w:tcPr>
          <w:p w14:paraId="6EECCDD0" w14:textId="56FDDB14" w:rsidR="00D30469" w:rsidRPr="009647EE" w:rsidRDefault="00D30469" w:rsidP="00EC7B23">
            <w:pPr>
              <w:pStyle w:val="Tablaadat1"/>
              <w:rPr>
                <w:ins w:id="3" w:author="Kurdi Márió" w:date="2018-06-18T10:03:00Z"/>
                <w:rFonts w:ascii="Arial" w:hAnsi="Arial" w:cs="Arial"/>
              </w:rPr>
            </w:pPr>
            <w:ins w:id="4" w:author="Kurdi Márió" w:date="2018-06-18T10:04:00Z">
              <w:r>
                <w:rPr>
                  <w:rFonts w:ascii="Arial" w:hAnsi="Arial" w:cs="Arial"/>
                </w:rPr>
                <w:t>1.1</w:t>
              </w:r>
            </w:ins>
          </w:p>
        </w:tc>
        <w:tc>
          <w:tcPr>
            <w:tcW w:w="1276" w:type="dxa"/>
            <w:tcBorders>
              <w:top w:val="threeDEmboss" w:sz="12" w:space="0" w:color="FFFFFF"/>
              <w:left w:val="threeDEmboss" w:sz="12" w:space="0" w:color="FFFFFF"/>
              <w:bottom w:val="threeDEmboss" w:sz="12" w:space="0" w:color="FFFFFF"/>
              <w:right w:val="threeDEmboss" w:sz="12" w:space="0" w:color="FFFFFF"/>
            </w:tcBorders>
            <w:vAlign w:val="center"/>
          </w:tcPr>
          <w:p w14:paraId="0DA0A7D7" w14:textId="487FB4CC" w:rsidR="00D30469" w:rsidRDefault="00D30469" w:rsidP="00E14361">
            <w:pPr>
              <w:pStyle w:val="Tablaadat1"/>
              <w:rPr>
                <w:ins w:id="5" w:author="Kurdi Márió" w:date="2018-06-18T10:03:00Z"/>
                <w:rFonts w:ascii="Arial" w:hAnsi="Arial" w:cs="Arial"/>
              </w:rPr>
            </w:pPr>
            <w:ins w:id="6" w:author="Kurdi Márió" w:date="2018-06-18T10:04:00Z">
              <w:r>
                <w:rPr>
                  <w:rFonts w:ascii="Arial" w:hAnsi="Arial" w:cs="Arial"/>
                </w:rPr>
                <w:t>2018.06.18</w:t>
              </w:r>
            </w:ins>
          </w:p>
        </w:tc>
        <w:tc>
          <w:tcPr>
            <w:tcW w:w="1417" w:type="dxa"/>
            <w:tcBorders>
              <w:top w:val="threeDEmboss" w:sz="12" w:space="0" w:color="FFFFFF"/>
              <w:left w:val="threeDEmboss" w:sz="12" w:space="0" w:color="FFFFFF"/>
              <w:bottom w:val="threeDEmboss" w:sz="12" w:space="0" w:color="FFFFFF"/>
              <w:right w:val="threeDEmboss" w:sz="12" w:space="0" w:color="FFFFFF"/>
            </w:tcBorders>
            <w:vAlign w:val="center"/>
          </w:tcPr>
          <w:p w14:paraId="67539F92" w14:textId="43D98591" w:rsidR="00D30469" w:rsidRPr="009647EE" w:rsidRDefault="00D30469" w:rsidP="00EC7B23">
            <w:pPr>
              <w:pStyle w:val="Tablaadat1"/>
              <w:rPr>
                <w:ins w:id="7" w:author="Kurdi Márió" w:date="2018-06-18T10:03:00Z"/>
                <w:rFonts w:ascii="Arial" w:hAnsi="Arial" w:cs="Arial"/>
              </w:rPr>
            </w:pPr>
            <w:ins w:id="8" w:author="Kurdi Márió" w:date="2018-06-18T10:04:00Z">
              <w:r>
                <w:rPr>
                  <w:rFonts w:ascii="Arial" w:hAnsi="Arial" w:cs="Arial"/>
                </w:rPr>
                <w:t>Módosított</w:t>
              </w:r>
            </w:ins>
          </w:p>
        </w:tc>
        <w:tc>
          <w:tcPr>
            <w:tcW w:w="3544" w:type="dxa"/>
            <w:tcBorders>
              <w:top w:val="threeDEmboss" w:sz="12" w:space="0" w:color="FFFFFF"/>
              <w:left w:val="threeDEmboss" w:sz="12" w:space="0" w:color="FFFFFF"/>
              <w:bottom w:val="threeDEmboss" w:sz="12" w:space="0" w:color="FFFFFF"/>
              <w:right w:val="threeDEmboss" w:sz="12" w:space="0" w:color="FFFFFF"/>
            </w:tcBorders>
            <w:vAlign w:val="center"/>
          </w:tcPr>
          <w:p w14:paraId="0E1D9449" w14:textId="5BAAE54C" w:rsidR="00D30469" w:rsidRPr="009647EE" w:rsidRDefault="00D30469" w:rsidP="00E14361">
            <w:pPr>
              <w:pStyle w:val="Tablaadat1"/>
              <w:rPr>
                <w:ins w:id="9" w:author="Kurdi Márió" w:date="2018-06-18T10:03:00Z"/>
                <w:rFonts w:ascii="Arial" w:hAnsi="Arial" w:cs="Arial"/>
              </w:rPr>
            </w:pPr>
            <w:ins w:id="10" w:author="Kurdi Márió" w:date="2018-06-18T10:04:00Z">
              <w:r>
                <w:rPr>
                  <w:rFonts w:ascii="Arial" w:hAnsi="Arial" w:cs="Arial"/>
                </w:rPr>
                <w:t>Észrevételek átvezetése</w:t>
              </w:r>
            </w:ins>
          </w:p>
        </w:tc>
        <w:tc>
          <w:tcPr>
            <w:tcW w:w="2359" w:type="dxa"/>
            <w:tcBorders>
              <w:top w:val="threeDEmboss" w:sz="12" w:space="0" w:color="FFFFFF"/>
              <w:left w:val="threeDEmboss" w:sz="12" w:space="0" w:color="FFFFFF"/>
              <w:bottom w:val="threeDEmboss" w:sz="12" w:space="0" w:color="FFFFFF"/>
              <w:right w:val="threeDEmboss" w:sz="12" w:space="0" w:color="FFFFFF"/>
            </w:tcBorders>
            <w:vAlign w:val="center"/>
          </w:tcPr>
          <w:p w14:paraId="1FCE6BBE" w14:textId="5F52277B" w:rsidR="00D30469" w:rsidRPr="009647EE" w:rsidRDefault="00D30469" w:rsidP="00EC7B23">
            <w:pPr>
              <w:pStyle w:val="Tablaadat1"/>
              <w:rPr>
                <w:ins w:id="11" w:author="Kurdi Márió" w:date="2018-06-18T10:03:00Z"/>
                <w:rFonts w:ascii="Arial" w:hAnsi="Arial" w:cs="Arial"/>
              </w:rPr>
            </w:pPr>
            <w:ins w:id="12" w:author="Kurdi Márió" w:date="2018-06-18T10:04:00Z">
              <w:r>
                <w:rPr>
                  <w:rFonts w:ascii="Arial" w:hAnsi="Arial" w:cs="Arial"/>
                </w:rPr>
                <w:t>Kurdi Márió</w:t>
              </w:r>
            </w:ins>
          </w:p>
        </w:tc>
      </w:tr>
    </w:tbl>
    <w:p w14:paraId="0CD7EC6B" w14:textId="77777777" w:rsidR="00DA2F8C" w:rsidRDefault="00DA2F8C">
      <w:r>
        <w:br w:type="page"/>
      </w:r>
    </w:p>
    <w:p w14:paraId="2C2E2C48" w14:textId="77777777" w:rsidR="00D044C7" w:rsidRDefault="00D044C7"/>
    <w:sdt>
      <w:sdtPr>
        <w:rPr>
          <w:rFonts w:eastAsia="Calibri"/>
          <w:bCs w:val="0"/>
          <w:color w:val="auto"/>
          <w:sz w:val="22"/>
          <w:szCs w:val="22"/>
        </w:rPr>
        <w:id w:val="-343018455"/>
        <w:docPartObj>
          <w:docPartGallery w:val="Table of Contents"/>
          <w:docPartUnique/>
        </w:docPartObj>
      </w:sdtPr>
      <w:sdtEndPr>
        <w:rPr>
          <w:b/>
        </w:rPr>
      </w:sdtEndPr>
      <w:sdtContent>
        <w:p w14:paraId="457A150F" w14:textId="77777777" w:rsidR="00BD1B4A" w:rsidRPr="00535A04" w:rsidRDefault="00BD1B4A">
          <w:pPr>
            <w:pStyle w:val="Tartalomjegyzkcmsora"/>
          </w:pPr>
          <w:r w:rsidRPr="00535A04">
            <w:t>Tartalom</w:t>
          </w:r>
        </w:p>
        <w:p w14:paraId="3B0932ED" w14:textId="74DB9FFA" w:rsidR="00C07E32" w:rsidRDefault="004A5D6B">
          <w:pPr>
            <w:pStyle w:val="TJ1"/>
            <w:rPr>
              <w:rFonts w:asciiTheme="minorHAnsi" w:eastAsiaTheme="minorEastAsia" w:hAnsiTheme="minorHAnsi" w:cstheme="minorBidi"/>
              <w:noProof/>
              <w:szCs w:val="22"/>
            </w:rPr>
          </w:pPr>
          <w:r>
            <w:rPr>
              <w:b/>
              <w:bCs/>
            </w:rPr>
            <w:fldChar w:fldCharType="begin"/>
          </w:r>
          <w:r>
            <w:rPr>
              <w:b/>
              <w:bCs/>
            </w:rPr>
            <w:instrText xml:space="preserve"> TOC \o "1-4" \h \z \u </w:instrText>
          </w:r>
          <w:r>
            <w:rPr>
              <w:b/>
              <w:bCs/>
            </w:rPr>
            <w:fldChar w:fldCharType="separate"/>
          </w:r>
          <w:hyperlink w:anchor="_Toc517089981" w:history="1">
            <w:r w:rsidR="00C07E32" w:rsidRPr="00A75D76">
              <w:rPr>
                <w:rStyle w:val="Hiperhivatkozs"/>
                <w:noProof/>
              </w:rPr>
              <w:t>1.</w:t>
            </w:r>
            <w:r w:rsidR="00C07E32">
              <w:rPr>
                <w:rFonts w:asciiTheme="minorHAnsi" w:eastAsiaTheme="minorEastAsia" w:hAnsiTheme="minorHAnsi" w:cstheme="minorBidi"/>
                <w:noProof/>
                <w:szCs w:val="22"/>
              </w:rPr>
              <w:tab/>
            </w:r>
            <w:r w:rsidR="00C07E32" w:rsidRPr="00A75D76">
              <w:rPr>
                <w:rStyle w:val="Hiperhivatkozs"/>
                <w:noProof/>
              </w:rPr>
              <w:t>Dokumentum célja</w:t>
            </w:r>
            <w:r w:rsidR="00C07E32">
              <w:rPr>
                <w:noProof/>
                <w:webHidden/>
              </w:rPr>
              <w:tab/>
            </w:r>
            <w:r w:rsidR="00C07E32">
              <w:rPr>
                <w:noProof/>
                <w:webHidden/>
              </w:rPr>
              <w:fldChar w:fldCharType="begin"/>
            </w:r>
            <w:r w:rsidR="00C07E32">
              <w:rPr>
                <w:noProof/>
                <w:webHidden/>
              </w:rPr>
              <w:instrText xml:space="preserve"> PAGEREF _Toc517089981 \h </w:instrText>
            </w:r>
            <w:r w:rsidR="00C07E32">
              <w:rPr>
                <w:noProof/>
                <w:webHidden/>
              </w:rPr>
            </w:r>
            <w:r w:rsidR="00C07E32">
              <w:rPr>
                <w:noProof/>
                <w:webHidden/>
              </w:rPr>
              <w:fldChar w:fldCharType="separate"/>
            </w:r>
            <w:r w:rsidR="00C07E32">
              <w:rPr>
                <w:noProof/>
                <w:webHidden/>
              </w:rPr>
              <w:t>4</w:t>
            </w:r>
            <w:r w:rsidR="00C07E32">
              <w:rPr>
                <w:noProof/>
                <w:webHidden/>
              </w:rPr>
              <w:fldChar w:fldCharType="end"/>
            </w:r>
          </w:hyperlink>
        </w:p>
        <w:p w14:paraId="6AF38D41" w14:textId="7BB80568" w:rsidR="00C07E32" w:rsidRDefault="00DC58A6" w:rsidP="00C07E32">
          <w:pPr>
            <w:pStyle w:val="TJ2"/>
            <w:rPr>
              <w:rFonts w:asciiTheme="minorHAnsi" w:eastAsiaTheme="minorEastAsia" w:hAnsiTheme="minorHAnsi" w:cstheme="minorBidi"/>
              <w:noProof/>
              <w:szCs w:val="22"/>
            </w:rPr>
          </w:pPr>
          <w:hyperlink w:anchor="_Toc517089982" w:history="1">
            <w:r w:rsidR="00C07E32" w:rsidRPr="00A75D76">
              <w:rPr>
                <w:rStyle w:val="Hiperhivatkozs"/>
                <w:rFonts w:cs="Arial"/>
                <w:noProof/>
              </w:rPr>
              <w:t>1.1</w:t>
            </w:r>
            <w:r w:rsidR="00C07E32">
              <w:rPr>
                <w:rFonts w:asciiTheme="minorHAnsi" w:eastAsiaTheme="minorEastAsia" w:hAnsiTheme="minorHAnsi" w:cstheme="minorBidi"/>
                <w:noProof/>
                <w:szCs w:val="22"/>
              </w:rPr>
              <w:tab/>
            </w:r>
            <w:r w:rsidR="00C07E32" w:rsidRPr="00A75D76">
              <w:rPr>
                <w:rStyle w:val="Hiperhivatkozs"/>
                <w:rFonts w:cs="Arial"/>
                <w:noProof/>
              </w:rPr>
              <w:t>Hivatkozások és felhasznált források</w:t>
            </w:r>
            <w:r w:rsidR="00C07E32">
              <w:rPr>
                <w:noProof/>
                <w:webHidden/>
              </w:rPr>
              <w:tab/>
            </w:r>
            <w:r w:rsidR="00C07E32">
              <w:rPr>
                <w:noProof/>
                <w:webHidden/>
              </w:rPr>
              <w:fldChar w:fldCharType="begin"/>
            </w:r>
            <w:r w:rsidR="00C07E32">
              <w:rPr>
                <w:noProof/>
                <w:webHidden/>
              </w:rPr>
              <w:instrText xml:space="preserve"> PAGEREF _Toc517089982 \h </w:instrText>
            </w:r>
            <w:r w:rsidR="00C07E32">
              <w:rPr>
                <w:noProof/>
                <w:webHidden/>
              </w:rPr>
            </w:r>
            <w:r w:rsidR="00C07E32">
              <w:rPr>
                <w:noProof/>
                <w:webHidden/>
              </w:rPr>
              <w:fldChar w:fldCharType="separate"/>
            </w:r>
            <w:r w:rsidR="00C07E32">
              <w:rPr>
                <w:noProof/>
                <w:webHidden/>
              </w:rPr>
              <w:t>4</w:t>
            </w:r>
            <w:r w:rsidR="00C07E32">
              <w:rPr>
                <w:noProof/>
                <w:webHidden/>
              </w:rPr>
              <w:fldChar w:fldCharType="end"/>
            </w:r>
          </w:hyperlink>
        </w:p>
        <w:p w14:paraId="1C7EEAAE" w14:textId="5ADD9005" w:rsidR="00C07E32" w:rsidRDefault="00DC58A6">
          <w:pPr>
            <w:pStyle w:val="TJ1"/>
            <w:rPr>
              <w:rFonts w:asciiTheme="minorHAnsi" w:eastAsiaTheme="minorEastAsia" w:hAnsiTheme="minorHAnsi" w:cstheme="minorBidi"/>
              <w:noProof/>
              <w:szCs w:val="22"/>
            </w:rPr>
          </w:pPr>
          <w:hyperlink w:anchor="_Toc517089983" w:history="1">
            <w:r w:rsidR="00C07E32" w:rsidRPr="00A75D76">
              <w:rPr>
                <w:rStyle w:val="Hiperhivatkozs"/>
                <w:noProof/>
              </w:rPr>
              <w:t>2.</w:t>
            </w:r>
            <w:r w:rsidR="00C07E32">
              <w:rPr>
                <w:rFonts w:asciiTheme="minorHAnsi" w:eastAsiaTheme="minorEastAsia" w:hAnsiTheme="minorHAnsi" w:cstheme="minorBidi"/>
                <w:noProof/>
                <w:szCs w:val="22"/>
              </w:rPr>
              <w:tab/>
            </w:r>
            <w:r w:rsidR="00C07E32" w:rsidRPr="00A75D76">
              <w:rPr>
                <w:rStyle w:val="Hiperhivatkozs"/>
                <w:noProof/>
              </w:rPr>
              <w:t>Tesztelés célja, hatóköre</w:t>
            </w:r>
            <w:r w:rsidR="00C07E32">
              <w:rPr>
                <w:noProof/>
                <w:webHidden/>
              </w:rPr>
              <w:tab/>
            </w:r>
            <w:r w:rsidR="00C07E32">
              <w:rPr>
                <w:noProof/>
                <w:webHidden/>
              </w:rPr>
              <w:fldChar w:fldCharType="begin"/>
            </w:r>
            <w:r w:rsidR="00C07E32">
              <w:rPr>
                <w:noProof/>
                <w:webHidden/>
              </w:rPr>
              <w:instrText xml:space="preserve"> PAGEREF _Toc517089983 \h </w:instrText>
            </w:r>
            <w:r w:rsidR="00C07E32">
              <w:rPr>
                <w:noProof/>
                <w:webHidden/>
              </w:rPr>
            </w:r>
            <w:r w:rsidR="00C07E32">
              <w:rPr>
                <w:noProof/>
                <w:webHidden/>
              </w:rPr>
              <w:fldChar w:fldCharType="separate"/>
            </w:r>
            <w:r w:rsidR="00C07E32">
              <w:rPr>
                <w:noProof/>
                <w:webHidden/>
              </w:rPr>
              <w:t>4</w:t>
            </w:r>
            <w:r w:rsidR="00C07E32">
              <w:rPr>
                <w:noProof/>
                <w:webHidden/>
              </w:rPr>
              <w:fldChar w:fldCharType="end"/>
            </w:r>
          </w:hyperlink>
        </w:p>
        <w:p w14:paraId="4BFDD69F" w14:textId="1B89AF62" w:rsidR="00C07E32" w:rsidRDefault="00DC58A6">
          <w:pPr>
            <w:pStyle w:val="TJ1"/>
            <w:rPr>
              <w:rFonts w:asciiTheme="minorHAnsi" w:eastAsiaTheme="minorEastAsia" w:hAnsiTheme="minorHAnsi" w:cstheme="minorBidi"/>
              <w:noProof/>
              <w:szCs w:val="22"/>
            </w:rPr>
          </w:pPr>
          <w:hyperlink w:anchor="_Toc517089984" w:history="1">
            <w:r w:rsidR="00C07E32" w:rsidRPr="00A75D76">
              <w:rPr>
                <w:rStyle w:val="Hiperhivatkozs"/>
                <w:noProof/>
              </w:rPr>
              <w:t>3.</w:t>
            </w:r>
            <w:r w:rsidR="00C07E32">
              <w:rPr>
                <w:rFonts w:asciiTheme="minorHAnsi" w:eastAsiaTheme="minorEastAsia" w:hAnsiTheme="minorHAnsi" w:cstheme="minorBidi"/>
                <w:noProof/>
                <w:szCs w:val="22"/>
              </w:rPr>
              <w:tab/>
            </w:r>
            <w:r w:rsidR="00C07E32" w:rsidRPr="00A75D76">
              <w:rPr>
                <w:rStyle w:val="Hiperhivatkozs"/>
                <w:noProof/>
              </w:rPr>
              <w:t>Tesztelés szereplői</w:t>
            </w:r>
            <w:r w:rsidR="00C07E32">
              <w:rPr>
                <w:noProof/>
                <w:webHidden/>
              </w:rPr>
              <w:tab/>
            </w:r>
            <w:r w:rsidR="00C07E32">
              <w:rPr>
                <w:noProof/>
                <w:webHidden/>
              </w:rPr>
              <w:fldChar w:fldCharType="begin"/>
            </w:r>
            <w:r w:rsidR="00C07E32">
              <w:rPr>
                <w:noProof/>
                <w:webHidden/>
              </w:rPr>
              <w:instrText xml:space="preserve"> PAGEREF _Toc517089984 \h </w:instrText>
            </w:r>
            <w:r w:rsidR="00C07E32">
              <w:rPr>
                <w:noProof/>
                <w:webHidden/>
              </w:rPr>
            </w:r>
            <w:r w:rsidR="00C07E32">
              <w:rPr>
                <w:noProof/>
                <w:webHidden/>
              </w:rPr>
              <w:fldChar w:fldCharType="separate"/>
            </w:r>
            <w:r w:rsidR="00C07E32">
              <w:rPr>
                <w:noProof/>
                <w:webHidden/>
              </w:rPr>
              <w:t>5</w:t>
            </w:r>
            <w:r w:rsidR="00C07E32">
              <w:rPr>
                <w:noProof/>
                <w:webHidden/>
              </w:rPr>
              <w:fldChar w:fldCharType="end"/>
            </w:r>
          </w:hyperlink>
        </w:p>
        <w:p w14:paraId="641F818E" w14:textId="57B3C063" w:rsidR="00C07E32" w:rsidRDefault="00DC58A6">
          <w:pPr>
            <w:pStyle w:val="TJ1"/>
            <w:rPr>
              <w:rFonts w:asciiTheme="minorHAnsi" w:eastAsiaTheme="minorEastAsia" w:hAnsiTheme="minorHAnsi" w:cstheme="minorBidi"/>
              <w:noProof/>
              <w:szCs w:val="22"/>
            </w:rPr>
          </w:pPr>
          <w:hyperlink w:anchor="_Toc517089985" w:history="1">
            <w:r w:rsidR="00C07E32" w:rsidRPr="00A75D76">
              <w:rPr>
                <w:rStyle w:val="Hiperhivatkozs"/>
                <w:noProof/>
              </w:rPr>
              <w:t>4.</w:t>
            </w:r>
            <w:r w:rsidR="00C07E32">
              <w:rPr>
                <w:rFonts w:asciiTheme="minorHAnsi" w:eastAsiaTheme="minorEastAsia" w:hAnsiTheme="minorHAnsi" w:cstheme="minorBidi"/>
                <w:noProof/>
                <w:szCs w:val="22"/>
              </w:rPr>
              <w:tab/>
            </w:r>
            <w:r w:rsidR="00C07E32" w:rsidRPr="00A75D76">
              <w:rPr>
                <w:rStyle w:val="Hiperhivatkozs"/>
                <w:noProof/>
              </w:rPr>
              <w:t>Tesztelés menete</w:t>
            </w:r>
            <w:r w:rsidR="00C07E32">
              <w:rPr>
                <w:noProof/>
                <w:webHidden/>
              </w:rPr>
              <w:tab/>
            </w:r>
            <w:r w:rsidR="00C07E32">
              <w:rPr>
                <w:noProof/>
                <w:webHidden/>
              </w:rPr>
              <w:fldChar w:fldCharType="begin"/>
            </w:r>
            <w:r w:rsidR="00C07E32">
              <w:rPr>
                <w:noProof/>
                <w:webHidden/>
              </w:rPr>
              <w:instrText xml:space="preserve"> PAGEREF _Toc517089985 \h </w:instrText>
            </w:r>
            <w:r w:rsidR="00C07E32">
              <w:rPr>
                <w:noProof/>
                <w:webHidden/>
              </w:rPr>
            </w:r>
            <w:r w:rsidR="00C07E32">
              <w:rPr>
                <w:noProof/>
                <w:webHidden/>
              </w:rPr>
              <w:fldChar w:fldCharType="separate"/>
            </w:r>
            <w:r w:rsidR="00C07E32">
              <w:rPr>
                <w:noProof/>
                <w:webHidden/>
              </w:rPr>
              <w:t>6</w:t>
            </w:r>
            <w:r w:rsidR="00C07E32">
              <w:rPr>
                <w:noProof/>
                <w:webHidden/>
              </w:rPr>
              <w:fldChar w:fldCharType="end"/>
            </w:r>
          </w:hyperlink>
        </w:p>
        <w:p w14:paraId="27B9FEBA" w14:textId="746BB5C2" w:rsidR="00C07E32" w:rsidRDefault="00DC58A6" w:rsidP="00C07E32">
          <w:pPr>
            <w:pStyle w:val="TJ2"/>
            <w:rPr>
              <w:rFonts w:asciiTheme="minorHAnsi" w:eastAsiaTheme="minorEastAsia" w:hAnsiTheme="minorHAnsi" w:cstheme="minorBidi"/>
              <w:noProof/>
              <w:szCs w:val="22"/>
            </w:rPr>
          </w:pPr>
          <w:hyperlink w:anchor="_Toc517089986" w:history="1">
            <w:r w:rsidR="00C07E32" w:rsidRPr="00A75D76">
              <w:rPr>
                <w:rStyle w:val="Hiperhivatkozs"/>
                <w:noProof/>
              </w:rPr>
              <w:t>4.1</w:t>
            </w:r>
            <w:r w:rsidR="00C07E32">
              <w:rPr>
                <w:rFonts w:asciiTheme="minorHAnsi" w:eastAsiaTheme="minorEastAsia" w:hAnsiTheme="minorHAnsi" w:cstheme="minorBidi"/>
                <w:noProof/>
                <w:szCs w:val="22"/>
              </w:rPr>
              <w:tab/>
            </w:r>
            <w:r w:rsidR="00C07E32" w:rsidRPr="00A75D76">
              <w:rPr>
                <w:rStyle w:val="Hiperhivatkozs"/>
                <w:noProof/>
              </w:rPr>
              <w:t>Önkormányzatok által tesztelendő adatkörök</w:t>
            </w:r>
            <w:r w:rsidR="00C07E32">
              <w:rPr>
                <w:noProof/>
                <w:webHidden/>
              </w:rPr>
              <w:tab/>
            </w:r>
            <w:r w:rsidR="00C07E32">
              <w:rPr>
                <w:noProof/>
                <w:webHidden/>
              </w:rPr>
              <w:fldChar w:fldCharType="begin"/>
            </w:r>
            <w:r w:rsidR="00C07E32">
              <w:rPr>
                <w:noProof/>
                <w:webHidden/>
              </w:rPr>
              <w:instrText xml:space="preserve"> PAGEREF _Toc517089986 \h </w:instrText>
            </w:r>
            <w:r w:rsidR="00C07E32">
              <w:rPr>
                <w:noProof/>
                <w:webHidden/>
              </w:rPr>
            </w:r>
            <w:r w:rsidR="00C07E32">
              <w:rPr>
                <w:noProof/>
                <w:webHidden/>
              </w:rPr>
              <w:fldChar w:fldCharType="separate"/>
            </w:r>
            <w:r w:rsidR="00C07E32">
              <w:rPr>
                <w:noProof/>
                <w:webHidden/>
              </w:rPr>
              <w:t>7</w:t>
            </w:r>
            <w:r w:rsidR="00C07E32">
              <w:rPr>
                <w:noProof/>
                <w:webHidden/>
              </w:rPr>
              <w:fldChar w:fldCharType="end"/>
            </w:r>
          </w:hyperlink>
        </w:p>
        <w:p w14:paraId="256DECC1" w14:textId="35600BB1" w:rsidR="00C07E32" w:rsidRDefault="00DC58A6" w:rsidP="00C07E32">
          <w:pPr>
            <w:pStyle w:val="TJ2"/>
            <w:rPr>
              <w:rFonts w:asciiTheme="minorHAnsi" w:eastAsiaTheme="minorEastAsia" w:hAnsiTheme="minorHAnsi" w:cstheme="minorBidi"/>
              <w:noProof/>
              <w:szCs w:val="22"/>
            </w:rPr>
          </w:pPr>
          <w:hyperlink w:anchor="_Toc517089987" w:history="1">
            <w:r w:rsidR="00C07E32" w:rsidRPr="00A75D76">
              <w:rPr>
                <w:rStyle w:val="Hiperhivatkozs"/>
                <w:noProof/>
              </w:rPr>
              <w:t>4.2</w:t>
            </w:r>
            <w:r w:rsidR="00C07E32">
              <w:rPr>
                <w:rFonts w:asciiTheme="minorHAnsi" w:eastAsiaTheme="minorEastAsia" w:hAnsiTheme="minorHAnsi" w:cstheme="minorBidi"/>
                <w:noProof/>
                <w:szCs w:val="22"/>
              </w:rPr>
              <w:tab/>
            </w:r>
            <w:r w:rsidR="00C07E32" w:rsidRPr="00A75D76">
              <w:rPr>
                <w:rStyle w:val="Hiperhivatkozs"/>
                <w:noProof/>
              </w:rPr>
              <w:t>Kincstár által tesztelendő adatkörök</w:t>
            </w:r>
            <w:r w:rsidR="00C07E32">
              <w:rPr>
                <w:noProof/>
                <w:webHidden/>
              </w:rPr>
              <w:tab/>
            </w:r>
            <w:r w:rsidR="00C07E32">
              <w:rPr>
                <w:noProof/>
                <w:webHidden/>
              </w:rPr>
              <w:fldChar w:fldCharType="begin"/>
            </w:r>
            <w:r w:rsidR="00C07E32">
              <w:rPr>
                <w:noProof/>
                <w:webHidden/>
              </w:rPr>
              <w:instrText xml:space="preserve"> PAGEREF _Toc517089987 \h </w:instrText>
            </w:r>
            <w:r w:rsidR="00C07E32">
              <w:rPr>
                <w:noProof/>
                <w:webHidden/>
              </w:rPr>
            </w:r>
            <w:r w:rsidR="00C07E32">
              <w:rPr>
                <w:noProof/>
                <w:webHidden/>
              </w:rPr>
              <w:fldChar w:fldCharType="separate"/>
            </w:r>
            <w:r w:rsidR="00C07E32">
              <w:rPr>
                <w:noProof/>
                <w:webHidden/>
              </w:rPr>
              <w:t>7</w:t>
            </w:r>
            <w:r w:rsidR="00C07E32">
              <w:rPr>
                <w:noProof/>
                <w:webHidden/>
              </w:rPr>
              <w:fldChar w:fldCharType="end"/>
            </w:r>
          </w:hyperlink>
        </w:p>
        <w:p w14:paraId="05207106" w14:textId="7E70DF4B" w:rsidR="00C07E32" w:rsidRDefault="00DC58A6">
          <w:pPr>
            <w:pStyle w:val="TJ1"/>
            <w:rPr>
              <w:rFonts w:asciiTheme="minorHAnsi" w:eastAsiaTheme="minorEastAsia" w:hAnsiTheme="minorHAnsi" w:cstheme="minorBidi"/>
              <w:noProof/>
              <w:szCs w:val="22"/>
            </w:rPr>
          </w:pPr>
          <w:hyperlink w:anchor="_Toc517089988" w:history="1">
            <w:r w:rsidR="00C07E32" w:rsidRPr="00A75D76">
              <w:rPr>
                <w:rStyle w:val="Hiperhivatkozs"/>
                <w:noProof/>
              </w:rPr>
              <w:t>5.</w:t>
            </w:r>
            <w:r w:rsidR="00C07E32">
              <w:rPr>
                <w:rFonts w:asciiTheme="minorHAnsi" w:eastAsiaTheme="minorEastAsia" w:hAnsiTheme="minorHAnsi" w:cstheme="minorBidi"/>
                <w:noProof/>
                <w:szCs w:val="22"/>
              </w:rPr>
              <w:tab/>
            </w:r>
            <w:r w:rsidR="00C07E32" w:rsidRPr="00A75D76">
              <w:rPr>
                <w:rStyle w:val="Hiperhivatkozs"/>
                <w:noProof/>
              </w:rPr>
              <w:t>Tesztelendő riportok</w:t>
            </w:r>
            <w:r w:rsidR="00C07E32">
              <w:rPr>
                <w:noProof/>
                <w:webHidden/>
              </w:rPr>
              <w:tab/>
            </w:r>
            <w:r w:rsidR="00C07E32">
              <w:rPr>
                <w:noProof/>
                <w:webHidden/>
              </w:rPr>
              <w:fldChar w:fldCharType="begin"/>
            </w:r>
            <w:r w:rsidR="00C07E32">
              <w:rPr>
                <w:noProof/>
                <w:webHidden/>
              </w:rPr>
              <w:instrText xml:space="preserve"> PAGEREF _Toc517089988 \h </w:instrText>
            </w:r>
            <w:r w:rsidR="00C07E32">
              <w:rPr>
                <w:noProof/>
                <w:webHidden/>
              </w:rPr>
            </w:r>
            <w:r w:rsidR="00C07E32">
              <w:rPr>
                <w:noProof/>
                <w:webHidden/>
              </w:rPr>
              <w:fldChar w:fldCharType="separate"/>
            </w:r>
            <w:r w:rsidR="00C07E32">
              <w:rPr>
                <w:noProof/>
                <w:webHidden/>
              </w:rPr>
              <w:t>7</w:t>
            </w:r>
            <w:r w:rsidR="00C07E32">
              <w:rPr>
                <w:noProof/>
                <w:webHidden/>
              </w:rPr>
              <w:fldChar w:fldCharType="end"/>
            </w:r>
          </w:hyperlink>
        </w:p>
        <w:p w14:paraId="489C9C8A" w14:textId="2371DAB6" w:rsidR="00C07E32" w:rsidRDefault="00DC58A6" w:rsidP="00C07E32">
          <w:pPr>
            <w:pStyle w:val="TJ2"/>
            <w:rPr>
              <w:rFonts w:asciiTheme="minorHAnsi" w:eastAsiaTheme="minorEastAsia" w:hAnsiTheme="minorHAnsi" w:cstheme="minorBidi"/>
              <w:noProof/>
              <w:szCs w:val="22"/>
            </w:rPr>
          </w:pPr>
          <w:hyperlink w:anchor="_Toc517089989" w:history="1">
            <w:r w:rsidR="00C07E32" w:rsidRPr="00A75D76">
              <w:rPr>
                <w:rStyle w:val="Hiperhivatkozs"/>
                <w:noProof/>
              </w:rPr>
              <w:t>5.1</w:t>
            </w:r>
            <w:r w:rsidR="00C07E32">
              <w:rPr>
                <w:rFonts w:asciiTheme="minorHAnsi" w:eastAsiaTheme="minorEastAsia" w:hAnsiTheme="minorHAnsi" w:cstheme="minorBidi"/>
                <w:noProof/>
                <w:szCs w:val="22"/>
              </w:rPr>
              <w:tab/>
            </w:r>
            <w:r w:rsidR="00C07E32" w:rsidRPr="00A75D76">
              <w:rPr>
                <w:rStyle w:val="Hiperhivatkozs"/>
                <w:noProof/>
              </w:rPr>
              <w:t>Gazdálkodási rendszerek adatkörei</w:t>
            </w:r>
            <w:r w:rsidR="00C07E32">
              <w:rPr>
                <w:noProof/>
                <w:webHidden/>
              </w:rPr>
              <w:tab/>
            </w:r>
            <w:r w:rsidR="00C07E32">
              <w:rPr>
                <w:noProof/>
                <w:webHidden/>
              </w:rPr>
              <w:fldChar w:fldCharType="begin"/>
            </w:r>
            <w:r w:rsidR="00C07E32">
              <w:rPr>
                <w:noProof/>
                <w:webHidden/>
              </w:rPr>
              <w:instrText xml:space="preserve"> PAGEREF _Toc517089989 \h </w:instrText>
            </w:r>
            <w:r w:rsidR="00C07E32">
              <w:rPr>
                <w:noProof/>
                <w:webHidden/>
              </w:rPr>
            </w:r>
            <w:r w:rsidR="00C07E32">
              <w:rPr>
                <w:noProof/>
                <w:webHidden/>
              </w:rPr>
              <w:fldChar w:fldCharType="separate"/>
            </w:r>
            <w:r w:rsidR="00C07E32">
              <w:rPr>
                <w:noProof/>
                <w:webHidden/>
              </w:rPr>
              <w:t>8</w:t>
            </w:r>
            <w:r w:rsidR="00C07E32">
              <w:rPr>
                <w:noProof/>
                <w:webHidden/>
              </w:rPr>
              <w:fldChar w:fldCharType="end"/>
            </w:r>
          </w:hyperlink>
        </w:p>
        <w:p w14:paraId="3B2E3E2A" w14:textId="61FC5C14" w:rsidR="00C07E32" w:rsidRDefault="00DC58A6" w:rsidP="00C07E32">
          <w:pPr>
            <w:pStyle w:val="TJ2"/>
            <w:rPr>
              <w:rFonts w:asciiTheme="minorHAnsi" w:eastAsiaTheme="minorEastAsia" w:hAnsiTheme="minorHAnsi" w:cstheme="minorBidi"/>
              <w:noProof/>
              <w:szCs w:val="22"/>
            </w:rPr>
          </w:pPr>
          <w:hyperlink w:anchor="_Toc517089990" w:history="1">
            <w:r w:rsidR="00C07E32" w:rsidRPr="00A75D76">
              <w:rPr>
                <w:rStyle w:val="Hiperhivatkozs"/>
                <w:noProof/>
              </w:rPr>
              <w:t>5.2</w:t>
            </w:r>
            <w:r w:rsidR="00C07E32">
              <w:rPr>
                <w:rFonts w:asciiTheme="minorHAnsi" w:eastAsiaTheme="minorEastAsia" w:hAnsiTheme="minorHAnsi" w:cstheme="minorBidi"/>
                <w:noProof/>
                <w:szCs w:val="22"/>
              </w:rPr>
              <w:tab/>
            </w:r>
            <w:r w:rsidR="00C07E32" w:rsidRPr="00A75D76">
              <w:rPr>
                <w:rStyle w:val="Hiperhivatkozs"/>
                <w:noProof/>
              </w:rPr>
              <w:t>Ipar és kereskedelmi rendszer adatköre</w:t>
            </w:r>
            <w:r w:rsidR="00C07E32">
              <w:rPr>
                <w:noProof/>
                <w:webHidden/>
              </w:rPr>
              <w:tab/>
            </w:r>
            <w:r w:rsidR="00C07E32">
              <w:rPr>
                <w:noProof/>
                <w:webHidden/>
              </w:rPr>
              <w:fldChar w:fldCharType="begin"/>
            </w:r>
            <w:r w:rsidR="00C07E32">
              <w:rPr>
                <w:noProof/>
                <w:webHidden/>
              </w:rPr>
              <w:instrText xml:space="preserve"> PAGEREF _Toc517089990 \h </w:instrText>
            </w:r>
            <w:r w:rsidR="00C07E32">
              <w:rPr>
                <w:noProof/>
                <w:webHidden/>
              </w:rPr>
            </w:r>
            <w:r w:rsidR="00C07E32">
              <w:rPr>
                <w:noProof/>
                <w:webHidden/>
              </w:rPr>
              <w:fldChar w:fldCharType="separate"/>
            </w:r>
            <w:r w:rsidR="00C07E32">
              <w:rPr>
                <w:noProof/>
                <w:webHidden/>
              </w:rPr>
              <w:t>8</w:t>
            </w:r>
            <w:r w:rsidR="00C07E32">
              <w:rPr>
                <w:noProof/>
                <w:webHidden/>
              </w:rPr>
              <w:fldChar w:fldCharType="end"/>
            </w:r>
          </w:hyperlink>
        </w:p>
        <w:p w14:paraId="7813978A" w14:textId="2D9E63A0" w:rsidR="00C07E32" w:rsidRDefault="00DC58A6" w:rsidP="00C07E32">
          <w:pPr>
            <w:pStyle w:val="TJ2"/>
            <w:rPr>
              <w:rFonts w:asciiTheme="minorHAnsi" w:eastAsiaTheme="minorEastAsia" w:hAnsiTheme="minorHAnsi" w:cstheme="minorBidi"/>
              <w:noProof/>
              <w:szCs w:val="22"/>
            </w:rPr>
          </w:pPr>
          <w:hyperlink w:anchor="_Toc517089991" w:history="1">
            <w:r w:rsidR="00C07E32" w:rsidRPr="00A75D76">
              <w:rPr>
                <w:rStyle w:val="Hiperhivatkozs"/>
                <w:noProof/>
              </w:rPr>
              <w:t>5.3</w:t>
            </w:r>
            <w:r w:rsidR="00C07E32">
              <w:rPr>
                <w:rFonts w:asciiTheme="minorHAnsi" w:eastAsiaTheme="minorEastAsia" w:hAnsiTheme="minorHAnsi" w:cstheme="minorBidi"/>
                <w:noProof/>
                <w:szCs w:val="22"/>
              </w:rPr>
              <w:tab/>
            </w:r>
            <w:r w:rsidR="00C07E32" w:rsidRPr="00A75D76">
              <w:rPr>
                <w:rStyle w:val="Hiperhivatkozs"/>
                <w:noProof/>
              </w:rPr>
              <w:t>KTÖRZS rendszer adatköre</w:t>
            </w:r>
            <w:r w:rsidR="00C07E32">
              <w:rPr>
                <w:noProof/>
                <w:webHidden/>
              </w:rPr>
              <w:tab/>
            </w:r>
            <w:r w:rsidR="00C07E32">
              <w:rPr>
                <w:noProof/>
                <w:webHidden/>
              </w:rPr>
              <w:fldChar w:fldCharType="begin"/>
            </w:r>
            <w:r w:rsidR="00C07E32">
              <w:rPr>
                <w:noProof/>
                <w:webHidden/>
              </w:rPr>
              <w:instrText xml:space="preserve"> PAGEREF _Toc517089991 \h </w:instrText>
            </w:r>
            <w:r w:rsidR="00C07E32">
              <w:rPr>
                <w:noProof/>
                <w:webHidden/>
              </w:rPr>
            </w:r>
            <w:r w:rsidR="00C07E32">
              <w:rPr>
                <w:noProof/>
                <w:webHidden/>
              </w:rPr>
              <w:fldChar w:fldCharType="separate"/>
            </w:r>
            <w:r w:rsidR="00C07E32">
              <w:rPr>
                <w:noProof/>
                <w:webHidden/>
              </w:rPr>
              <w:t>9</w:t>
            </w:r>
            <w:r w:rsidR="00C07E32">
              <w:rPr>
                <w:noProof/>
                <w:webHidden/>
              </w:rPr>
              <w:fldChar w:fldCharType="end"/>
            </w:r>
          </w:hyperlink>
        </w:p>
        <w:p w14:paraId="22A97183" w14:textId="60CB7D51" w:rsidR="00C07E32" w:rsidRDefault="00DC58A6">
          <w:pPr>
            <w:pStyle w:val="TJ1"/>
            <w:rPr>
              <w:rFonts w:asciiTheme="minorHAnsi" w:eastAsiaTheme="minorEastAsia" w:hAnsiTheme="minorHAnsi" w:cstheme="minorBidi"/>
              <w:noProof/>
              <w:szCs w:val="22"/>
            </w:rPr>
          </w:pPr>
          <w:hyperlink w:anchor="_Toc517089992" w:history="1">
            <w:r w:rsidR="00C07E32" w:rsidRPr="00A75D76">
              <w:rPr>
                <w:rStyle w:val="Hiperhivatkozs"/>
                <w:noProof/>
              </w:rPr>
              <w:t>6.</w:t>
            </w:r>
            <w:r w:rsidR="00C07E32">
              <w:rPr>
                <w:rFonts w:asciiTheme="minorHAnsi" w:eastAsiaTheme="minorEastAsia" w:hAnsiTheme="minorHAnsi" w:cstheme="minorBidi"/>
                <w:noProof/>
                <w:szCs w:val="22"/>
              </w:rPr>
              <w:tab/>
            </w:r>
            <w:r w:rsidR="00C07E32" w:rsidRPr="00A75D76">
              <w:rPr>
                <w:rStyle w:val="Hiperhivatkozs"/>
                <w:noProof/>
              </w:rPr>
              <w:t>Tesztelés sikerkritériumai</w:t>
            </w:r>
            <w:r w:rsidR="00C07E32">
              <w:rPr>
                <w:noProof/>
                <w:webHidden/>
              </w:rPr>
              <w:tab/>
            </w:r>
            <w:r w:rsidR="00C07E32">
              <w:rPr>
                <w:noProof/>
                <w:webHidden/>
              </w:rPr>
              <w:fldChar w:fldCharType="begin"/>
            </w:r>
            <w:r w:rsidR="00C07E32">
              <w:rPr>
                <w:noProof/>
                <w:webHidden/>
              </w:rPr>
              <w:instrText xml:space="preserve"> PAGEREF _Toc517089992 \h </w:instrText>
            </w:r>
            <w:r w:rsidR="00C07E32">
              <w:rPr>
                <w:noProof/>
                <w:webHidden/>
              </w:rPr>
            </w:r>
            <w:r w:rsidR="00C07E32">
              <w:rPr>
                <w:noProof/>
                <w:webHidden/>
              </w:rPr>
              <w:fldChar w:fldCharType="separate"/>
            </w:r>
            <w:r w:rsidR="00C07E32">
              <w:rPr>
                <w:noProof/>
                <w:webHidden/>
              </w:rPr>
              <w:t>9</w:t>
            </w:r>
            <w:r w:rsidR="00C07E32">
              <w:rPr>
                <w:noProof/>
                <w:webHidden/>
              </w:rPr>
              <w:fldChar w:fldCharType="end"/>
            </w:r>
          </w:hyperlink>
        </w:p>
        <w:p w14:paraId="5974631D" w14:textId="2AF7E7CE" w:rsidR="00C07E32" w:rsidRDefault="00DC58A6">
          <w:pPr>
            <w:pStyle w:val="TJ1"/>
            <w:rPr>
              <w:rFonts w:asciiTheme="minorHAnsi" w:eastAsiaTheme="minorEastAsia" w:hAnsiTheme="minorHAnsi" w:cstheme="minorBidi"/>
              <w:noProof/>
              <w:szCs w:val="22"/>
            </w:rPr>
          </w:pPr>
          <w:hyperlink w:anchor="_Toc517089993" w:history="1">
            <w:r w:rsidR="00C07E32" w:rsidRPr="00A75D76">
              <w:rPr>
                <w:rStyle w:val="Hiperhivatkozs"/>
                <w:noProof/>
              </w:rPr>
              <w:t>7.</w:t>
            </w:r>
            <w:r w:rsidR="00C07E32">
              <w:rPr>
                <w:rFonts w:asciiTheme="minorHAnsi" w:eastAsiaTheme="minorEastAsia" w:hAnsiTheme="minorHAnsi" w:cstheme="minorBidi"/>
                <w:noProof/>
                <w:szCs w:val="22"/>
              </w:rPr>
              <w:tab/>
            </w:r>
            <w:r w:rsidR="00C07E32" w:rsidRPr="00A75D76">
              <w:rPr>
                <w:rStyle w:val="Hiperhivatkozs"/>
                <w:noProof/>
              </w:rPr>
              <w:t>Tesztelés dokumentálása</w:t>
            </w:r>
            <w:r w:rsidR="00C07E32">
              <w:rPr>
                <w:noProof/>
                <w:webHidden/>
              </w:rPr>
              <w:tab/>
            </w:r>
            <w:r w:rsidR="00C07E32">
              <w:rPr>
                <w:noProof/>
                <w:webHidden/>
              </w:rPr>
              <w:fldChar w:fldCharType="begin"/>
            </w:r>
            <w:r w:rsidR="00C07E32">
              <w:rPr>
                <w:noProof/>
                <w:webHidden/>
              </w:rPr>
              <w:instrText xml:space="preserve"> PAGEREF _Toc517089993 \h </w:instrText>
            </w:r>
            <w:r w:rsidR="00C07E32">
              <w:rPr>
                <w:noProof/>
                <w:webHidden/>
              </w:rPr>
            </w:r>
            <w:r w:rsidR="00C07E32">
              <w:rPr>
                <w:noProof/>
                <w:webHidden/>
              </w:rPr>
              <w:fldChar w:fldCharType="separate"/>
            </w:r>
            <w:r w:rsidR="00C07E32">
              <w:rPr>
                <w:noProof/>
                <w:webHidden/>
              </w:rPr>
              <w:t>10</w:t>
            </w:r>
            <w:r w:rsidR="00C07E32">
              <w:rPr>
                <w:noProof/>
                <w:webHidden/>
              </w:rPr>
              <w:fldChar w:fldCharType="end"/>
            </w:r>
          </w:hyperlink>
        </w:p>
        <w:p w14:paraId="610B3609" w14:textId="5D548CF0" w:rsidR="00C07E32" w:rsidRDefault="00DC58A6">
          <w:pPr>
            <w:pStyle w:val="TJ1"/>
            <w:rPr>
              <w:rFonts w:asciiTheme="minorHAnsi" w:eastAsiaTheme="minorEastAsia" w:hAnsiTheme="minorHAnsi" w:cstheme="minorBidi"/>
              <w:noProof/>
              <w:szCs w:val="22"/>
            </w:rPr>
          </w:pPr>
          <w:hyperlink w:anchor="_Toc517089994" w:history="1">
            <w:r w:rsidR="00C07E32" w:rsidRPr="00A75D76">
              <w:rPr>
                <w:rStyle w:val="Hiperhivatkozs"/>
                <w:noProof/>
              </w:rPr>
              <w:t>8.</w:t>
            </w:r>
            <w:r w:rsidR="00C07E32">
              <w:rPr>
                <w:rFonts w:asciiTheme="minorHAnsi" w:eastAsiaTheme="minorEastAsia" w:hAnsiTheme="minorHAnsi" w:cstheme="minorBidi"/>
                <w:noProof/>
                <w:szCs w:val="22"/>
              </w:rPr>
              <w:tab/>
            </w:r>
            <w:r w:rsidR="00C07E32" w:rsidRPr="00A75D76">
              <w:rPr>
                <w:rStyle w:val="Hiperhivatkozs"/>
                <w:noProof/>
              </w:rPr>
              <w:t>Ütemezés</w:t>
            </w:r>
            <w:r w:rsidR="00C07E32">
              <w:rPr>
                <w:noProof/>
                <w:webHidden/>
              </w:rPr>
              <w:tab/>
            </w:r>
            <w:r w:rsidR="00C07E32">
              <w:rPr>
                <w:noProof/>
                <w:webHidden/>
              </w:rPr>
              <w:fldChar w:fldCharType="begin"/>
            </w:r>
            <w:r w:rsidR="00C07E32">
              <w:rPr>
                <w:noProof/>
                <w:webHidden/>
              </w:rPr>
              <w:instrText xml:space="preserve"> PAGEREF _Toc517089994 \h </w:instrText>
            </w:r>
            <w:r w:rsidR="00C07E32">
              <w:rPr>
                <w:noProof/>
                <w:webHidden/>
              </w:rPr>
            </w:r>
            <w:r w:rsidR="00C07E32">
              <w:rPr>
                <w:noProof/>
                <w:webHidden/>
              </w:rPr>
              <w:fldChar w:fldCharType="separate"/>
            </w:r>
            <w:r w:rsidR="00C07E32">
              <w:rPr>
                <w:noProof/>
                <w:webHidden/>
              </w:rPr>
              <w:t>12</w:t>
            </w:r>
            <w:r w:rsidR="00C07E32">
              <w:rPr>
                <w:noProof/>
                <w:webHidden/>
              </w:rPr>
              <w:fldChar w:fldCharType="end"/>
            </w:r>
          </w:hyperlink>
        </w:p>
        <w:p w14:paraId="0624E3B2" w14:textId="00928351" w:rsidR="00C07E32" w:rsidRDefault="00DC58A6">
          <w:pPr>
            <w:pStyle w:val="TJ1"/>
            <w:rPr>
              <w:rFonts w:asciiTheme="minorHAnsi" w:eastAsiaTheme="minorEastAsia" w:hAnsiTheme="minorHAnsi" w:cstheme="minorBidi"/>
              <w:noProof/>
              <w:szCs w:val="22"/>
            </w:rPr>
          </w:pPr>
          <w:hyperlink w:anchor="_Toc517089995" w:history="1">
            <w:r w:rsidR="00C07E32" w:rsidRPr="00A75D76">
              <w:rPr>
                <w:rStyle w:val="Hiperhivatkozs"/>
                <w:noProof/>
              </w:rPr>
              <w:t>9.</w:t>
            </w:r>
            <w:r w:rsidR="00C07E32">
              <w:rPr>
                <w:rFonts w:asciiTheme="minorHAnsi" w:eastAsiaTheme="minorEastAsia" w:hAnsiTheme="minorHAnsi" w:cstheme="minorBidi"/>
                <w:noProof/>
                <w:szCs w:val="22"/>
              </w:rPr>
              <w:tab/>
            </w:r>
            <w:r w:rsidR="00C07E32" w:rsidRPr="00A75D76">
              <w:rPr>
                <w:rStyle w:val="Hiperhivatkozs"/>
                <w:noProof/>
              </w:rPr>
              <w:t>Mellékletek</w:t>
            </w:r>
            <w:r w:rsidR="00C07E32">
              <w:rPr>
                <w:noProof/>
                <w:webHidden/>
              </w:rPr>
              <w:tab/>
            </w:r>
            <w:r w:rsidR="00C07E32">
              <w:rPr>
                <w:noProof/>
                <w:webHidden/>
              </w:rPr>
              <w:fldChar w:fldCharType="begin"/>
            </w:r>
            <w:r w:rsidR="00C07E32">
              <w:rPr>
                <w:noProof/>
                <w:webHidden/>
              </w:rPr>
              <w:instrText xml:space="preserve"> PAGEREF _Toc517089995 \h </w:instrText>
            </w:r>
            <w:r w:rsidR="00C07E32">
              <w:rPr>
                <w:noProof/>
                <w:webHidden/>
              </w:rPr>
            </w:r>
            <w:r w:rsidR="00C07E32">
              <w:rPr>
                <w:noProof/>
                <w:webHidden/>
              </w:rPr>
              <w:fldChar w:fldCharType="separate"/>
            </w:r>
            <w:r w:rsidR="00C07E32">
              <w:rPr>
                <w:noProof/>
                <w:webHidden/>
              </w:rPr>
              <w:t>13</w:t>
            </w:r>
            <w:r w:rsidR="00C07E32">
              <w:rPr>
                <w:noProof/>
                <w:webHidden/>
              </w:rPr>
              <w:fldChar w:fldCharType="end"/>
            </w:r>
          </w:hyperlink>
        </w:p>
        <w:p w14:paraId="503FD0C5" w14:textId="0A44C6CA" w:rsidR="00C07E32" w:rsidRDefault="00DC58A6" w:rsidP="00C07E32">
          <w:pPr>
            <w:pStyle w:val="TJ2"/>
            <w:rPr>
              <w:rFonts w:asciiTheme="minorHAnsi" w:eastAsiaTheme="minorEastAsia" w:hAnsiTheme="minorHAnsi" w:cstheme="minorBidi"/>
              <w:noProof/>
              <w:szCs w:val="22"/>
            </w:rPr>
          </w:pPr>
          <w:hyperlink w:anchor="_Toc517089996" w:history="1">
            <w:r w:rsidR="00C07E32" w:rsidRPr="00A75D76">
              <w:rPr>
                <w:rStyle w:val="Hiperhivatkozs"/>
                <w:noProof/>
              </w:rPr>
              <w:t>9.1</w:t>
            </w:r>
            <w:r w:rsidR="00C07E32">
              <w:rPr>
                <w:rFonts w:asciiTheme="minorHAnsi" w:eastAsiaTheme="minorEastAsia" w:hAnsiTheme="minorHAnsi" w:cstheme="minorBidi"/>
                <w:noProof/>
                <w:szCs w:val="22"/>
              </w:rPr>
              <w:tab/>
            </w:r>
            <w:r w:rsidR="00C07E32" w:rsidRPr="00A75D76">
              <w:rPr>
                <w:rStyle w:val="Hiperhivatkozs"/>
                <w:noProof/>
              </w:rPr>
              <w:t>Tesztjegyzőkönyv sablon</w:t>
            </w:r>
            <w:r w:rsidR="00C07E32">
              <w:rPr>
                <w:noProof/>
                <w:webHidden/>
              </w:rPr>
              <w:tab/>
            </w:r>
            <w:r w:rsidR="00C07E32">
              <w:rPr>
                <w:noProof/>
                <w:webHidden/>
              </w:rPr>
              <w:fldChar w:fldCharType="begin"/>
            </w:r>
            <w:r w:rsidR="00C07E32">
              <w:rPr>
                <w:noProof/>
                <w:webHidden/>
              </w:rPr>
              <w:instrText xml:space="preserve"> PAGEREF _Toc517089996 \h </w:instrText>
            </w:r>
            <w:r w:rsidR="00C07E32">
              <w:rPr>
                <w:noProof/>
                <w:webHidden/>
              </w:rPr>
            </w:r>
            <w:r w:rsidR="00C07E32">
              <w:rPr>
                <w:noProof/>
                <w:webHidden/>
              </w:rPr>
              <w:fldChar w:fldCharType="separate"/>
            </w:r>
            <w:r w:rsidR="00C07E32">
              <w:rPr>
                <w:noProof/>
                <w:webHidden/>
              </w:rPr>
              <w:t>13</w:t>
            </w:r>
            <w:r w:rsidR="00C07E32">
              <w:rPr>
                <w:noProof/>
                <w:webHidden/>
              </w:rPr>
              <w:fldChar w:fldCharType="end"/>
            </w:r>
          </w:hyperlink>
        </w:p>
        <w:p w14:paraId="3B38FCBE" w14:textId="68250885" w:rsidR="00C07E32" w:rsidRDefault="00DC58A6" w:rsidP="00C07E32">
          <w:pPr>
            <w:pStyle w:val="TJ2"/>
            <w:rPr>
              <w:rFonts w:asciiTheme="minorHAnsi" w:eastAsiaTheme="minorEastAsia" w:hAnsiTheme="minorHAnsi" w:cstheme="minorBidi"/>
              <w:noProof/>
              <w:szCs w:val="22"/>
            </w:rPr>
          </w:pPr>
          <w:hyperlink w:anchor="_Toc517089997" w:history="1">
            <w:r w:rsidR="00C07E32" w:rsidRPr="00A75D76">
              <w:rPr>
                <w:rStyle w:val="Hiperhivatkozs"/>
                <w:noProof/>
              </w:rPr>
              <w:t>9.2</w:t>
            </w:r>
            <w:r w:rsidR="00C07E32">
              <w:rPr>
                <w:rFonts w:asciiTheme="minorHAnsi" w:eastAsiaTheme="minorEastAsia" w:hAnsiTheme="minorHAnsi" w:cstheme="minorBidi"/>
                <w:noProof/>
                <w:szCs w:val="22"/>
              </w:rPr>
              <w:tab/>
            </w:r>
            <w:r w:rsidR="00C07E32" w:rsidRPr="00A75D76">
              <w:rPr>
                <w:rStyle w:val="Hiperhivatkozs"/>
                <w:noProof/>
              </w:rPr>
              <w:t>Tesztnapló sablon</w:t>
            </w:r>
            <w:r w:rsidR="00C07E32">
              <w:rPr>
                <w:noProof/>
                <w:webHidden/>
              </w:rPr>
              <w:tab/>
            </w:r>
            <w:r w:rsidR="00C07E32">
              <w:rPr>
                <w:noProof/>
                <w:webHidden/>
              </w:rPr>
              <w:fldChar w:fldCharType="begin"/>
            </w:r>
            <w:r w:rsidR="00C07E32">
              <w:rPr>
                <w:noProof/>
                <w:webHidden/>
              </w:rPr>
              <w:instrText xml:space="preserve"> PAGEREF _Toc517089997 \h </w:instrText>
            </w:r>
            <w:r w:rsidR="00C07E32">
              <w:rPr>
                <w:noProof/>
                <w:webHidden/>
              </w:rPr>
            </w:r>
            <w:r w:rsidR="00C07E32">
              <w:rPr>
                <w:noProof/>
                <w:webHidden/>
              </w:rPr>
              <w:fldChar w:fldCharType="separate"/>
            </w:r>
            <w:r w:rsidR="00C07E32">
              <w:rPr>
                <w:noProof/>
                <w:webHidden/>
              </w:rPr>
              <w:t>13</w:t>
            </w:r>
            <w:r w:rsidR="00C07E32">
              <w:rPr>
                <w:noProof/>
                <w:webHidden/>
              </w:rPr>
              <w:fldChar w:fldCharType="end"/>
            </w:r>
          </w:hyperlink>
        </w:p>
        <w:p w14:paraId="1AD7ED61" w14:textId="4A228EDF" w:rsidR="00B6177D" w:rsidRDefault="004A5D6B" w:rsidP="004A5D6B">
          <w:pPr>
            <w:ind w:left="425"/>
            <w:rPr>
              <w:b/>
            </w:rPr>
          </w:pPr>
          <w:r>
            <w:rPr>
              <w:b/>
              <w:bCs/>
            </w:rPr>
            <w:fldChar w:fldCharType="end"/>
          </w:r>
        </w:p>
      </w:sdtContent>
    </w:sdt>
    <w:p w14:paraId="01F7F621" w14:textId="35C23057" w:rsidR="00BD1B4A" w:rsidRPr="00B6177D" w:rsidRDefault="00F01E36">
      <w:pPr>
        <w:rPr>
          <w:b/>
        </w:rPr>
      </w:pPr>
      <w:r>
        <w:br w:type="page"/>
      </w:r>
      <w:r w:rsidR="00D16341">
        <w:fldChar w:fldCharType="begin"/>
      </w:r>
      <w:r w:rsidR="00D16341">
        <w:instrText xml:space="preserve"> TOC \h \z \c "ábra" </w:instrText>
      </w:r>
      <w:r w:rsidR="00D16341">
        <w:fldChar w:fldCharType="end"/>
      </w:r>
    </w:p>
    <w:p w14:paraId="25CEE137" w14:textId="03BC982D" w:rsidR="00D044C7" w:rsidRDefault="00EC689D" w:rsidP="007D612D">
      <w:pPr>
        <w:pStyle w:val="Cmsor1"/>
      </w:pPr>
      <w:bookmarkStart w:id="13" w:name="_Toc517089981"/>
      <w:r>
        <w:t>Dokumentum célja</w:t>
      </w:r>
      <w:bookmarkEnd w:id="13"/>
    </w:p>
    <w:p w14:paraId="76004BF3" w14:textId="45896758" w:rsidR="00BF3B23" w:rsidRDefault="00132E3C" w:rsidP="00AF5E75">
      <w:pPr>
        <w:spacing w:before="240" w:line="276" w:lineRule="auto"/>
        <w:jc w:val="both"/>
      </w:pPr>
      <w:r>
        <w:rPr>
          <w:lang w:eastAsia="hu-HU"/>
        </w:rPr>
        <w:t xml:space="preserve">A dokumentum célja a </w:t>
      </w:r>
      <w:r>
        <w:t xml:space="preserve">Magyar Államkincstár </w:t>
      </w:r>
      <w:r w:rsidR="00EE3F59">
        <w:t>Önkormányzati</w:t>
      </w:r>
      <w:r>
        <w:t xml:space="preserve"> Adattárház projektjén belül megvalósuló </w:t>
      </w:r>
      <w:r w:rsidR="00AF5E75">
        <w:t xml:space="preserve">úgynevezett </w:t>
      </w:r>
      <w:r w:rsidR="00157C02">
        <w:t>b</w:t>
      </w:r>
      <w:r w:rsidR="00AF5E75">
        <w:t>etöltési prototípus tesztelési</w:t>
      </w:r>
      <w:r w:rsidR="00104638">
        <w:t xml:space="preserve"> és próbaüzemi</w:t>
      </w:r>
      <w:r w:rsidR="00AF5E75">
        <w:t xml:space="preserve"> tervének leírása</w:t>
      </w:r>
      <w:r w:rsidR="005371FC">
        <w:t>.</w:t>
      </w:r>
      <w:r w:rsidR="00AF5E75">
        <w:t xml:space="preserve"> A dokumentum jelen verziója az adattárház </w:t>
      </w:r>
      <w:proofErr w:type="spellStart"/>
      <w:r w:rsidR="00157C02">
        <w:t>alprojekt</w:t>
      </w:r>
      <w:proofErr w:type="spellEnd"/>
      <w:r w:rsidR="00157C02">
        <w:t xml:space="preserve"> későbbi szakaszaiban létrejövő fejlesztése tesztelésének tervét nem tartalmazza.</w:t>
      </w:r>
    </w:p>
    <w:p w14:paraId="48A46FA8" w14:textId="77777777" w:rsidR="00EF2016" w:rsidRPr="004E3B0F" w:rsidRDefault="00EF2016" w:rsidP="00EF2016">
      <w:pPr>
        <w:pStyle w:val="Cmsor2"/>
        <w:jc w:val="both"/>
        <w:rPr>
          <w:rFonts w:cs="Arial"/>
        </w:rPr>
      </w:pPr>
      <w:bookmarkStart w:id="14" w:name="_Toc514221984"/>
      <w:bookmarkStart w:id="15" w:name="_Toc517089982"/>
      <w:r w:rsidRPr="004E3B0F">
        <w:rPr>
          <w:rFonts w:cs="Arial"/>
        </w:rPr>
        <w:t>Hivatkozások</w:t>
      </w:r>
      <w:r>
        <w:rPr>
          <w:rFonts w:cs="Arial"/>
        </w:rPr>
        <w:t xml:space="preserve"> és felhasznált források</w:t>
      </w:r>
      <w:bookmarkEnd w:id="14"/>
      <w:bookmarkEnd w:id="15"/>
    </w:p>
    <w:tbl>
      <w:tblPr>
        <w:tblW w:w="9075" w:type="dxa"/>
        <w:tblInd w:w="108" w:type="dxa"/>
        <w:tblBorders>
          <w:top w:val="threeDEmboss" w:sz="12" w:space="0" w:color="FFFFFF"/>
          <w:left w:val="threeDEmboss" w:sz="12" w:space="0" w:color="FFFFFF"/>
          <w:bottom w:val="threeDEmboss" w:sz="12" w:space="0" w:color="FFFFFF"/>
          <w:right w:val="threeDEmboss" w:sz="12" w:space="0" w:color="FFFFFF"/>
          <w:insideH w:val="threeDEmboss" w:sz="12" w:space="0" w:color="FFFFFF"/>
          <w:insideV w:val="threeDEmboss" w:sz="12" w:space="0" w:color="FFFFFF"/>
        </w:tblBorders>
        <w:tblLayout w:type="fixed"/>
        <w:tblLook w:val="04A0" w:firstRow="1" w:lastRow="0" w:firstColumn="1" w:lastColumn="0" w:noHBand="0" w:noVBand="1"/>
      </w:tblPr>
      <w:tblGrid>
        <w:gridCol w:w="709"/>
        <w:gridCol w:w="8366"/>
      </w:tblGrid>
      <w:tr w:rsidR="00EF2016" w:rsidRPr="00E2268C" w14:paraId="1D943449" w14:textId="77777777" w:rsidTr="00762B82">
        <w:trPr>
          <w:tblHeader/>
        </w:trPr>
        <w:tc>
          <w:tcPr>
            <w:tcW w:w="709" w:type="dxa"/>
            <w:tcBorders>
              <w:top w:val="threeDEmboss" w:sz="12" w:space="0" w:color="FFFFFF"/>
              <w:left w:val="threeDEmboss" w:sz="12" w:space="0" w:color="FFFFFF"/>
              <w:bottom w:val="threeDEmboss" w:sz="12" w:space="0" w:color="FFFFFF"/>
              <w:right w:val="threeDEmboss" w:sz="12" w:space="0" w:color="FFFFFF"/>
            </w:tcBorders>
            <w:shd w:val="clear" w:color="auto" w:fill="C0C0C0"/>
            <w:hideMark/>
          </w:tcPr>
          <w:p w14:paraId="675C675B" w14:textId="77777777" w:rsidR="00EF2016" w:rsidRPr="00E2268C" w:rsidRDefault="00EF2016" w:rsidP="00E14361">
            <w:pPr>
              <w:pStyle w:val="Tblzat5"/>
              <w:rPr>
                <w:rFonts w:ascii="Arial" w:hAnsi="Arial" w:cs="Arial"/>
                <w:sz w:val="22"/>
                <w:szCs w:val="22"/>
              </w:rPr>
            </w:pPr>
            <w:proofErr w:type="spellStart"/>
            <w:r w:rsidRPr="00E2268C">
              <w:rPr>
                <w:rFonts w:ascii="Arial" w:hAnsi="Arial" w:cs="Arial"/>
                <w:sz w:val="22"/>
                <w:szCs w:val="22"/>
              </w:rPr>
              <w:t>Ssz</w:t>
            </w:r>
            <w:proofErr w:type="spellEnd"/>
            <w:r w:rsidRPr="00E2268C">
              <w:rPr>
                <w:rFonts w:ascii="Arial" w:hAnsi="Arial" w:cs="Arial"/>
                <w:sz w:val="22"/>
                <w:szCs w:val="22"/>
              </w:rPr>
              <w:t>.</w:t>
            </w:r>
          </w:p>
        </w:tc>
        <w:tc>
          <w:tcPr>
            <w:tcW w:w="8366" w:type="dxa"/>
            <w:tcBorders>
              <w:top w:val="threeDEmboss" w:sz="12" w:space="0" w:color="FFFFFF"/>
              <w:left w:val="threeDEmboss" w:sz="12" w:space="0" w:color="FFFFFF"/>
              <w:bottom w:val="threeDEmboss" w:sz="12" w:space="0" w:color="FFFFFF"/>
              <w:right w:val="threeDEmboss" w:sz="12" w:space="0" w:color="FFFFFF"/>
            </w:tcBorders>
            <w:shd w:val="clear" w:color="auto" w:fill="C0C0C0"/>
            <w:hideMark/>
          </w:tcPr>
          <w:p w14:paraId="5EF5FA67" w14:textId="77777777" w:rsidR="00EF2016" w:rsidRPr="00E2268C" w:rsidRDefault="00EF2016" w:rsidP="00E14361">
            <w:pPr>
              <w:pStyle w:val="Tblzat5"/>
              <w:rPr>
                <w:rFonts w:ascii="Arial" w:hAnsi="Arial" w:cs="Arial"/>
                <w:sz w:val="22"/>
                <w:szCs w:val="22"/>
              </w:rPr>
            </w:pPr>
            <w:r w:rsidRPr="00E2268C">
              <w:rPr>
                <w:rFonts w:ascii="Arial" w:hAnsi="Arial" w:cs="Arial"/>
                <w:sz w:val="22"/>
                <w:szCs w:val="22"/>
              </w:rPr>
              <w:t>Dokumentum</w:t>
            </w:r>
          </w:p>
        </w:tc>
      </w:tr>
      <w:tr w:rsidR="00EF2016" w:rsidRPr="004E3B0F" w14:paraId="7C53F79C" w14:textId="77777777" w:rsidTr="00762B82">
        <w:tc>
          <w:tcPr>
            <w:tcW w:w="709" w:type="dxa"/>
            <w:tcBorders>
              <w:top w:val="threeDEmboss" w:sz="12" w:space="0" w:color="FFFFFF"/>
              <w:left w:val="threeDEmboss" w:sz="12" w:space="0" w:color="FFFFFF"/>
              <w:bottom w:val="threeDEmboss" w:sz="12" w:space="0" w:color="FFFFFF"/>
              <w:right w:val="threeDEmboss" w:sz="12" w:space="0" w:color="FFFFFF"/>
            </w:tcBorders>
            <w:vAlign w:val="center"/>
            <w:hideMark/>
          </w:tcPr>
          <w:p w14:paraId="59A69974" w14:textId="77777777" w:rsidR="00EF2016" w:rsidRPr="004E3B0F" w:rsidRDefault="00EF2016" w:rsidP="00E14361">
            <w:pPr>
              <w:pStyle w:val="Listaszerbekezds"/>
              <w:spacing w:before="40"/>
              <w:ind w:left="0"/>
              <w:jc w:val="both"/>
              <w:rPr>
                <w:rFonts w:cs="Arial"/>
                <w:lang w:eastAsia="hu-HU"/>
              </w:rPr>
            </w:pPr>
            <w:r w:rsidRPr="004E3B0F">
              <w:rPr>
                <w:rFonts w:cs="Arial"/>
                <w:lang w:eastAsia="hu-HU"/>
              </w:rPr>
              <w:t>1.</w:t>
            </w:r>
          </w:p>
        </w:tc>
        <w:tc>
          <w:tcPr>
            <w:tcW w:w="8366" w:type="dxa"/>
            <w:tcBorders>
              <w:top w:val="threeDEmboss" w:sz="12" w:space="0" w:color="FFFFFF"/>
              <w:left w:val="threeDEmboss" w:sz="12" w:space="0" w:color="FFFFFF"/>
              <w:bottom w:val="threeDEmboss" w:sz="12" w:space="0" w:color="FFFFFF"/>
              <w:right w:val="threeDEmboss" w:sz="12" w:space="0" w:color="FFFFFF"/>
            </w:tcBorders>
            <w:vAlign w:val="center"/>
            <w:hideMark/>
          </w:tcPr>
          <w:p w14:paraId="6759D52C" w14:textId="52A2FD68" w:rsidR="00EF2016" w:rsidRPr="004E3B0F" w:rsidRDefault="00EF2016" w:rsidP="00E14361">
            <w:pPr>
              <w:pStyle w:val="Tablaadat1"/>
              <w:jc w:val="both"/>
              <w:rPr>
                <w:rFonts w:ascii="Arial" w:hAnsi="Arial" w:cs="Arial"/>
                <w:noProof w:val="0"/>
                <w:sz w:val="22"/>
                <w:szCs w:val="22"/>
                <w:lang w:val="hu-HU"/>
              </w:rPr>
            </w:pPr>
            <w:r w:rsidRPr="004E3B0F">
              <w:rPr>
                <w:rFonts w:ascii="Arial" w:hAnsi="Arial" w:cs="Arial"/>
                <w:noProof w:val="0"/>
                <w:sz w:val="22"/>
                <w:szCs w:val="22"/>
                <w:lang w:val="hu-HU"/>
              </w:rPr>
              <w:t>ASP2 0</w:t>
            </w:r>
            <w:r>
              <w:rPr>
                <w:rFonts w:ascii="Arial" w:hAnsi="Arial" w:cs="Arial"/>
                <w:noProof w:val="0"/>
                <w:sz w:val="22"/>
                <w:szCs w:val="22"/>
                <w:lang w:val="hu-HU"/>
              </w:rPr>
              <w:t>_DWH_Interfész_specifikáció_v1.4</w:t>
            </w:r>
            <w:proofErr w:type="gramStart"/>
            <w:r w:rsidRPr="004E3B0F">
              <w:rPr>
                <w:rFonts w:ascii="Arial" w:hAnsi="Arial" w:cs="Arial"/>
                <w:noProof w:val="0"/>
                <w:sz w:val="22"/>
                <w:szCs w:val="22"/>
                <w:lang w:val="hu-HU"/>
              </w:rPr>
              <w:t>.docx</w:t>
            </w:r>
            <w:proofErr w:type="gramEnd"/>
            <w:r w:rsidRPr="004E3B0F">
              <w:rPr>
                <w:rFonts w:ascii="Arial" w:hAnsi="Arial" w:cs="Arial"/>
                <w:sz w:val="22"/>
                <w:szCs w:val="22"/>
              </w:rPr>
              <w:t xml:space="preserve"> </w:t>
            </w:r>
          </w:p>
        </w:tc>
      </w:tr>
    </w:tbl>
    <w:p w14:paraId="3D662911" w14:textId="487B99DE" w:rsidR="00D633D3" w:rsidRDefault="00AF5E75" w:rsidP="007D612D">
      <w:pPr>
        <w:pStyle w:val="Cmsor1"/>
      </w:pPr>
      <w:bookmarkStart w:id="16" w:name="_Toc517089983"/>
      <w:r>
        <w:t>Tesztelés célja</w:t>
      </w:r>
      <w:r w:rsidR="00C51D1C">
        <w:t>, hatóköre</w:t>
      </w:r>
      <w:bookmarkEnd w:id="16"/>
    </w:p>
    <w:p w14:paraId="62DB83A9" w14:textId="00F852FC" w:rsidR="00903DF6" w:rsidRPr="00A5768B" w:rsidRDefault="00157C02" w:rsidP="00903DF6">
      <w:pPr>
        <w:spacing w:before="240" w:line="276" w:lineRule="auto"/>
        <w:jc w:val="both"/>
        <w:rPr>
          <w:lang w:eastAsia="hu-HU"/>
        </w:rPr>
      </w:pPr>
      <w:r>
        <w:rPr>
          <w:lang w:eastAsia="hu-HU"/>
        </w:rPr>
        <w:t>A betöltési prototípus tesztelésének</w:t>
      </w:r>
      <w:r w:rsidR="00104638">
        <w:rPr>
          <w:lang w:eastAsia="hu-HU"/>
        </w:rPr>
        <w:t xml:space="preserve"> és próbaüzemének</w:t>
      </w:r>
      <w:r>
        <w:rPr>
          <w:lang w:eastAsia="hu-HU"/>
        </w:rPr>
        <w:t xml:space="preserve"> célja a betöltési prototípus során létrejött, az adattárházhoz kapcsolódó interfészek funkcionális tesztelése, valamint az interfészen érkező adatok adattárház általi fogadásának és feldolgozásának adattartalmi tesztelése. </w:t>
      </w:r>
      <w:r w:rsidR="00C51D1C">
        <w:rPr>
          <w:lang w:eastAsia="hu-HU"/>
        </w:rPr>
        <w:t xml:space="preserve">A tesztelés során mind az ASP, mind az interfészen csatlakozó önkormányzatok </w:t>
      </w:r>
      <w:r w:rsidR="00903DF6">
        <w:rPr>
          <w:lang w:eastAsia="hu-HU"/>
        </w:rPr>
        <w:t>esetében az alábbiak megfelelő működésének vizsgálata a cél:</w:t>
      </w:r>
    </w:p>
    <w:p w14:paraId="1A56C4D6" w14:textId="0239850E" w:rsidR="00903DF6" w:rsidRPr="00A5768B" w:rsidRDefault="00903DF6" w:rsidP="00903DF6">
      <w:pPr>
        <w:pStyle w:val="Listaszerbekezds"/>
        <w:numPr>
          <w:ilvl w:val="0"/>
          <w:numId w:val="55"/>
        </w:numPr>
        <w:spacing w:before="240" w:after="240"/>
        <w:jc w:val="both"/>
        <w:rPr>
          <w:lang w:eastAsia="hu-HU"/>
        </w:rPr>
      </w:pPr>
      <w:r>
        <w:rPr>
          <w:lang w:eastAsia="hu-HU"/>
        </w:rPr>
        <w:t>a s</w:t>
      </w:r>
      <w:r w:rsidRPr="00A5768B">
        <w:rPr>
          <w:lang w:eastAsia="hu-HU"/>
        </w:rPr>
        <w:t>zakrendszeri leválogató</w:t>
      </w:r>
      <w:r>
        <w:rPr>
          <w:lang w:eastAsia="hu-HU"/>
        </w:rPr>
        <w:t>k,</w:t>
      </w:r>
    </w:p>
    <w:p w14:paraId="0DCA0270" w14:textId="77777777" w:rsidR="00903DF6" w:rsidRPr="00A5768B" w:rsidRDefault="00903DF6" w:rsidP="00903DF6">
      <w:pPr>
        <w:pStyle w:val="Listaszerbekezds"/>
        <w:numPr>
          <w:ilvl w:val="0"/>
          <w:numId w:val="55"/>
        </w:numPr>
        <w:spacing w:before="240" w:after="240"/>
        <w:jc w:val="both"/>
        <w:rPr>
          <w:lang w:eastAsia="hu-HU"/>
        </w:rPr>
      </w:pPr>
      <w:r>
        <w:rPr>
          <w:lang w:eastAsia="hu-HU"/>
        </w:rPr>
        <w:t>a</w:t>
      </w:r>
      <w:r w:rsidRPr="00A5768B">
        <w:rPr>
          <w:lang w:eastAsia="hu-HU"/>
        </w:rPr>
        <w:t xml:space="preserve">z előállt állományok </w:t>
      </w:r>
      <w:proofErr w:type="spellStart"/>
      <w:r w:rsidRPr="00A5768B">
        <w:rPr>
          <w:lang w:eastAsia="hu-HU"/>
        </w:rPr>
        <w:t>deperszonalizálás</w:t>
      </w:r>
      <w:r>
        <w:rPr>
          <w:lang w:eastAsia="hu-HU"/>
        </w:rPr>
        <w:t>a</w:t>
      </w:r>
      <w:proofErr w:type="spellEnd"/>
      <w:r>
        <w:rPr>
          <w:lang w:eastAsia="hu-HU"/>
        </w:rPr>
        <w:t>,</w:t>
      </w:r>
    </w:p>
    <w:p w14:paraId="19CC3B1C" w14:textId="02E41892" w:rsidR="00903DF6" w:rsidRPr="00A5768B" w:rsidRDefault="00903DF6" w:rsidP="00903DF6">
      <w:pPr>
        <w:pStyle w:val="Listaszerbekezds"/>
        <w:numPr>
          <w:ilvl w:val="0"/>
          <w:numId w:val="55"/>
        </w:numPr>
        <w:spacing w:before="240" w:after="240"/>
        <w:jc w:val="both"/>
        <w:rPr>
          <w:lang w:eastAsia="hu-HU"/>
        </w:rPr>
      </w:pPr>
      <w:r>
        <w:rPr>
          <w:lang w:eastAsia="hu-HU"/>
        </w:rPr>
        <w:t>a</w:t>
      </w:r>
      <w:r w:rsidRPr="00A5768B">
        <w:rPr>
          <w:lang w:eastAsia="hu-HU"/>
        </w:rPr>
        <w:t xml:space="preserve"> </w:t>
      </w:r>
      <w:r>
        <w:rPr>
          <w:lang w:eastAsia="hu-HU"/>
        </w:rPr>
        <w:t>s</w:t>
      </w:r>
      <w:r w:rsidRPr="00A5768B">
        <w:rPr>
          <w:lang w:eastAsia="hu-HU"/>
        </w:rPr>
        <w:t xml:space="preserve">zakrendszerből </w:t>
      </w:r>
      <w:r>
        <w:rPr>
          <w:lang w:eastAsia="hu-HU"/>
        </w:rPr>
        <w:t>történő csomag</w:t>
      </w:r>
      <w:r w:rsidR="00914CA8">
        <w:rPr>
          <w:lang w:eastAsia="hu-HU"/>
        </w:rPr>
        <w:t>feladások</w:t>
      </w:r>
      <w:r>
        <w:rPr>
          <w:lang w:eastAsia="hu-HU"/>
        </w:rPr>
        <w:t>, valamint</w:t>
      </w:r>
      <w:r w:rsidRPr="00A5768B">
        <w:rPr>
          <w:lang w:eastAsia="hu-HU"/>
        </w:rPr>
        <w:t xml:space="preserve"> a válaszállományok lekérdezés</w:t>
      </w:r>
      <w:r>
        <w:rPr>
          <w:lang w:eastAsia="hu-HU"/>
        </w:rPr>
        <w:t>e,</w:t>
      </w:r>
    </w:p>
    <w:p w14:paraId="4B047265" w14:textId="37C2D5A6" w:rsidR="00903DF6" w:rsidRDefault="00903DF6" w:rsidP="00903DF6">
      <w:pPr>
        <w:pStyle w:val="Listaszerbekezds"/>
        <w:numPr>
          <w:ilvl w:val="0"/>
          <w:numId w:val="55"/>
        </w:numPr>
        <w:spacing w:before="240" w:after="240"/>
        <w:jc w:val="both"/>
        <w:rPr>
          <w:lang w:eastAsia="hu-HU"/>
        </w:rPr>
      </w:pPr>
      <w:r>
        <w:rPr>
          <w:lang w:eastAsia="hu-HU"/>
        </w:rPr>
        <w:t>a</w:t>
      </w:r>
      <w:r w:rsidRPr="00A5768B">
        <w:rPr>
          <w:lang w:eastAsia="hu-HU"/>
        </w:rPr>
        <w:t xml:space="preserve"> beérkezett </w:t>
      </w:r>
      <w:r>
        <w:rPr>
          <w:lang w:eastAsia="hu-HU"/>
        </w:rPr>
        <w:t>csomagok</w:t>
      </w:r>
      <w:r w:rsidRPr="00A5768B">
        <w:rPr>
          <w:lang w:eastAsia="hu-HU"/>
        </w:rPr>
        <w:t xml:space="preserve"> feldolgozás</w:t>
      </w:r>
      <w:r>
        <w:rPr>
          <w:lang w:eastAsia="hu-HU"/>
        </w:rPr>
        <w:t>a</w:t>
      </w:r>
      <w:r w:rsidRPr="00A5768B">
        <w:rPr>
          <w:lang w:eastAsia="hu-HU"/>
        </w:rPr>
        <w:t xml:space="preserve"> </w:t>
      </w:r>
      <w:r>
        <w:rPr>
          <w:lang w:eastAsia="hu-HU"/>
        </w:rPr>
        <w:t>az a</w:t>
      </w:r>
      <w:r w:rsidRPr="00A5768B">
        <w:rPr>
          <w:lang w:eastAsia="hu-HU"/>
        </w:rPr>
        <w:t>dattárház oldal</w:t>
      </w:r>
      <w:r>
        <w:rPr>
          <w:lang w:eastAsia="hu-HU"/>
        </w:rPr>
        <w:t>á</w:t>
      </w:r>
      <w:r w:rsidRPr="00A5768B">
        <w:rPr>
          <w:lang w:eastAsia="hu-HU"/>
        </w:rPr>
        <w:t>n</w:t>
      </w:r>
      <w:r>
        <w:rPr>
          <w:lang w:eastAsia="hu-HU"/>
        </w:rPr>
        <w:t>,</w:t>
      </w:r>
    </w:p>
    <w:p w14:paraId="04A562A3" w14:textId="14EADBE7" w:rsidR="00903DF6" w:rsidRPr="00A5768B" w:rsidRDefault="00903DF6" w:rsidP="00903DF6">
      <w:pPr>
        <w:pStyle w:val="Listaszerbekezds"/>
        <w:numPr>
          <w:ilvl w:val="0"/>
          <w:numId w:val="55"/>
        </w:numPr>
        <w:spacing w:before="240" w:after="240"/>
        <w:jc w:val="both"/>
        <w:rPr>
          <w:lang w:eastAsia="hu-HU"/>
        </w:rPr>
      </w:pPr>
      <w:r>
        <w:rPr>
          <w:lang w:eastAsia="hu-HU"/>
        </w:rPr>
        <w:t>hibakezelések tesztelése,</w:t>
      </w:r>
    </w:p>
    <w:p w14:paraId="57C5C7CD" w14:textId="77777777" w:rsidR="00903DF6" w:rsidRPr="00A5768B" w:rsidRDefault="00903DF6" w:rsidP="00903DF6">
      <w:pPr>
        <w:pStyle w:val="Listaszerbekezds"/>
        <w:numPr>
          <w:ilvl w:val="0"/>
          <w:numId w:val="55"/>
        </w:numPr>
        <w:spacing w:before="240" w:after="240"/>
        <w:jc w:val="both"/>
        <w:rPr>
          <w:lang w:eastAsia="hu-HU"/>
        </w:rPr>
      </w:pPr>
      <w:r>
        <w:rPr>
          <w:lang w:eastAsia="hu-HU"/>
        </w:rPr>
        <w:t>ő</w:t>
      </w:r>
      <w:r w:rsidRPr="00A5768B">
        <w:rPr>
          <w:lang w:eastAsia="hu-HU"/>
        </w:rPr>
        <w:t>sfeltöltési képesség</w:t>
      </w:r>
      <w:r>
        <w:rPr>
          <w:lang w:eastAsia="hu-HU"/>
        </w:rPr>
        <w:t>,</w:t>
      </w:r>
    </w:p>
    <w:p w14:paraId="598EF357" w14:textId="3E391CB7" w:rsidR="00903DF6" w:rsidRPr="00A5768B" w:rsidRDefault="00903DF6" w:rsidP="00903DF6">
      <w:pPr>
        <w:pStyle w:val="Listaszerbekezds"/>
        <w:numPr>
          <w:ilvl w:val="0"/>
          <w:numId w:val="55"/>
        </w:numPr>
        <w:spacing w:before="240" w:after="240"/>
        <w:jc w:val="both"/>
        <w:rPr>
          <w:lang w:eastAsia="hu-HU"/>
        </w:rPr>
      </w:pPr>
      <w:r>
        <w:rPr>
          <w:lang w:eastAsia="hu-HU"/>
        </w:rPr>
        <w:t xml:space="preserve">deltaképzési </w:t>
      </w:r>
      <w:r w:rsidRPr="00A5768B">
        <w:rPr>
          <w:lang w:eastAsia="hu-HU"/>
        </w:rPr>
        <w:t>képesség</w:t>
      </w:r>
      <w:r>
        <w:rPr>
          <w:lang w:eastAsia="hu-HU"/>
        </w:rPr>
        <w:t>,</w:t>
      </w:r>
    </w:p>
    <w:p w14:paraId="5C1A31B6" w14:textId="34F392FC" w:rsidR="00903DF6" w:rsidRPr="00A5768B" w:rsidRDefault="009961E3" w:rsidP="00903DF6">
      <w:pPr>
        <w:pStyle w:val="Listaszerbekezds"/>
        <w:numPr>
          <w:ilvl w:val="0"/>
          <w:numId w:val="55"/>
        </w:numPr>
        <w:spacing w:before="240" w:after="240"/>
        <w:jc w:val="both"/>
        <w:rPr>
          <w:lang w:eastAsia="hu-HU"/>
        </w:rPr>
      </w:pPr>
      <w:r>
        <w:rPr>
          <w:lang w:eastAsia="hu-HU"/>
        </w:rPr>
        <w:t xml:space="preserve">a </w:t>
      </w:r>
      <w:r w:rsidR="008C4317">
        <w:rPr>
          <w:lang w:eastAsia="hu-HU"/>
        </w:rPr>
        <w:t xml:space="preserve">teszteléshez szükséges minta </w:t>
      </w:r>
      <w:r w:rsidR="00903DF6">
        <w:rPr>
          <w:lang w:eastAsia="hu-HU"/>
        </w:rPr>
        <w:t>r</w:t>
      </w:r>
      <w:r w:rsidR="00903DF6" w:rsidRPr="00A5768B">
        <w:rPr>
          <w:lang w:eastAsia="hu-HU"/>
        </w:rPr>
        <w:t>iportok előállítás</w:t>
      </w:r>
      <w:r w:rsidR="00903DF6">
        <w:rPr>
          <w:lang w:eastAsia="hu-HU"/>
        </w:rPr>
        <w:t>a,</w:t>
      </w:r>
    </w:p>
    <w:p w14:paraId="73F1FC8A" w14:textId="77777777" w:rsidR="00903DF6" w:rsidRPr="00A5768B" w:rsidRDefault="00903DF6" w:rsidP="00903DF6">
      <w:pPr>
        <w:pStyle w:val="Listaszerbekezds"/>
        <w:numPr>
          <w:ilvl w:val="0"/>
          <w:numId w:val="55"/>
        </w:numPr>
        <w:spacing w:before="240" w:after="240"/>
        <w:jc w:val="both"/>
        <w:rPr>
          <w:lang w:eastAsia="hu-HU"/>
        </w:rPr>
      </w:pPr>
      <w:r>
        <w:rPr>
          <w:lang w:eastAsia="hu-HU"/>
        </w:rPr>
        <w:t>r</w:t>
      </w:r>
      <w:r w:rsidRPr="00A5768B">
        <w:rPr>
          <w:lang w:eastAsia="hu-HU"/>
        </w:rPr>
        <w:t>iportok kiküldés</w:t>
      </w:r>
      <w:r>
        <w:rPr>
          <w:lang w:eastAsia="hu-HU"/>
        </w:rPr>
        <w:t>e</w:t>
      </w:r>
      <w:r w:rsidRPr="00A5768B">
        <w:rPr>
          <w:lang w:eastAsia="hu-HU"/>
        </w:rPr>
        <w:t xml:space="preserve"> az </w:t>
      </w:r>
      <w:r>
        <w:rPr>
          <w:lang w:eastAsia="hu-HU"/>
        </w:rPr>
        <w:t>ö</w:t>
      </w:r>
      <w:r w:rsidRPr="00A5768B">
        <w:rPr>
          <w:lang w:eastAsia="hu-HU"/>
        </w:rPr>
        <w:t>nkormányzatok számára</w:t>
      </w:r>
      <w:r>
        <w:rPr>
          <w:lang w:eastAsia="hu-HU"/>
        </w:rPr>
        <w:t>,</w:t>
      </w:r>
    </w:p>
    <w:p w14:paraId="257229C7" w14:textId="77777777" w:rsidR="00903DF6" w:rsidRPr="00A5768B" w:rsidRDefault="00903DF6" w:rsidP="00903DF6">
      <w:pPr>
        <w:pStyle w:val="Listaszerbekezds"/>
        <w:numPr>
          <w:ilvl w:val="0"/>
          <w:numId w:val="55"/>
        </w:numPr>
        <w:spacing w:before="240" w:after="240"/>
        <w:jc w:val="both"/>
        <w:rPr>
          <w:lang w:eastAsia="hu-HU"/>
        </w:rPr>
      </w:pPr>
      <w:r>
        <w:rPr>
          <w:lang w:eastAsia="hu-HU"/>
        </w:rPr>
        <w:t>r</w:t>
      </w:r>
      <w:r w:rsidRPr="00A5768B">
        <w:rPr>
          <w:lang w:eastAsia="hu-HU"/>
        </w:rPr>
        <w:t xml:space="preserve">iportok </w:t>
      </w:r>
      <w:proofErr w:type="spellStart"/>
      <w:r w:rsidRPr="00A5768B">
        <w:rPr>
          <w:lang w:eastAsia="hu-HU"/>
        </w:rPr>
        <w:t>reperszonalizációj</w:t>
      </w:r>
      <w:r>
        <w:rPr>
          <w:lang w:eastAsia="hu-HU"/>
        </w:rPr>
        <w:t>a</w:t>
      </w:r>
      <w:proofErr w:type="spellEnd"/>
      <w:r>
        <w:rPr>
          <w:lang w:eastAsia="hu-HU"/>
        </w:rPr>
        <w:t>,</w:t>
      </w:r>
    </w:p>
    <w:p w14:paraId="27B983A6" w14:textId="77777777" w:rsidR="00903DF6" w:rsidRPr="00A5768B" w:rsidRDefault="00903DF6" w:rsidP="00903DF6">
      <w:pPr>
        <w:pStyle w:val="Listaszerbekezds"/>
        <w:numPr>
          <w:ilvl w:val="0"/>
          <w:numId w:val="55"/>
        </w:numPr>
        <w:spacing w:before="240" w:after="240"/>
        <w:jc w:val="both"/>
        <w:rPr>
          <w:lang w:eastAsia="hu-HU"/>
        </w:rPr>
      </w:pPr>
      <w:r>
        <w:rPr>
          <w:lang w:eastAsia="hu-HU"/>
        </w:rPr>
        <w:t>r</w:t>
      </w:r>
      <w:r w:rsidRPr="00A5768B">
        <w:rPr>
          <w:lang w:eastAsia="hu-HU"/>
        </w:rPr>
        <w:t xml:space="preserve">iportok </w:t>
      </w:r>
      <w:r>
        <w:rPr>
          <w:lang w:eastAsia="hu-HU"/>
        </w:rPr>
        <w:t>adat</w:t>
      </w:r>
      <w:r w:rsidRPr="00A5768B">
        <w:rPr>
          <w:lang w:eastAsia="hu-HU"/>
        </w:rPr>
        <w:t>helyességének ellenőrzés</w:t>
      </w:r>
      <w:r>
        <w:rPr>
          <w:lang w:eastAsia="hu-HU"/>
        </w:rPr>
        <w:t>e.</w:t>
      </w:r>
    </w:p>
    <w:p w14:paraId="2F9B0915" w14:textId="3F55C65E" w:rsidR="00903DF6" w:rsidRDefault="00903DF6" w:rsidP="00903DF6">
      <w:pPr>
        <w:spacing w:before="240" w:after="240"/>
        <w:jc w:val="both"/>
        <w:rPr>
          <w:lang w:eastAsia="hu-HU"/>
        </w:rPr>
      </w:pPr>
      <w:r w:rsidRPr="00A5768B">
        <w:rPr>
          <w:lang w:eastAsia="hu-HU"/>
        </w:rPr>
        <w:t>A teszt sikerkritériuma az</w:t>
      </w:r>
      <w:r w:rsidR="008C4317">
        <w:rPr>
          <w:lang w:eastAsia="hu-HU"/>
        </w:rPr>
        <w:t xml:space="preserve"> önkormányzatok és szakrendszerek részéről</w:t>
      </w:r>
      <w:r w:rsidRPr="00A5768B">
        <w:rPr>
          <w:lang w:eastAsia="hu-HU"/>
        </w:rPr>
        <w:t>, hogy az interf</w:t>
      </w:r>
      <w:r>
        <w:rPr>
          <w:lang w:eastAsia="hu-HU"/>
        </w:rPr>
        <w:t>ész</w:t>
      </w:r>
      <w:r w:rsidR="00914CA8">
        <w:rPr>
          <w:lang w:eastAsia="hu-HU"/>
        </w:rPr>
        <w:t>es</w:t>
      </w:r>
      <w:r w:rsidRPr="00A5768B">
        <w:rPr>
          <w:lang w:eastAsia="hu-HU"/>
        </w:rPr>
        <w:t xml:space="preserve"> kommunikáció automatikusan működjön, és a </w:t>
      </w:r>
      <w:r>
        <w:rPr>
          <w:lang w:eastAsia="hu-HU"/>
        </w:rPr>
        <w:t>s</w:t>
      </w:r>
      <w:r w:rsidRPr="00A5768B">
        <w:rPr>
          <w:lang w:eastAsia="hu-HU"/>
        </w:rPr>
        <w:t>zakr</w:t>
      </w:r>
      <w:r w:rsidR="00743AA0">
        <w:rPr>
          <w:lang w:eastAsia="hu-HU"/>
        </w:rPr>
        <w:t>endszerek által szolgáltatott (</w:t>
      </w:r>
      <w:r w:rsidRPr="00A5768B">
        <w:rPr>
          <w:lang w:eastAsia="hu-HU"/>
        </w:rPr>
        <w:t>s</w:t>
      </w:r>
      <w:r w:rsidR="00743AA0">
        <w:rPr>
          <w:lang w:eastAsia="hu-HU"/>
        </w:rPr>
        <w:t xml:space="preserve">zükség esetén </w:t>
      </w:r>
      <w:proofErr w:type="spellStart"/>
      <w:r w:rsidR="00743AA0">
        <w:rPr>
          <w:lang w:eastAsia="hu-HU"/>
        </w:rPr>
        <w:t>deperszonalizált</w:t>
      </w:r>
      <w:proofErr w:type="spellEnd"/>
      <w:r w:rsidR="00743AA0">
        <w:rPr>
          <w:lang w:eastAsia="hu-HU"/>
        </w:rPr>
        <w:t>)</w:t>
      </w:r>
      <w:r w:rsidRPr="00A5768B">
        <w:rPr>
          <w:lang w:eastAsia="hu-HU"/>
        </w:rPr>
        <w:t xml:space="preserve"> adatok (egyszeri, folyamatos és deltatöltések) helyes formátumban, helyes adattartalommal érkezzenek be az </w:t>
      </w:r>
      <w:r>
        <w:rPr>
          <w:lang w:eastAsia="hu-HU"/>
        </w:rPr>
        <w:t>a</w:t>
      </w:r>
      <w:r w:rsidRPr="00A5768B">
        <w:rPr>
          <w:lang w:eastAsia="hu-HU"/>
        </w:rPr>
        <w:t>dattárházba</w:t>
      </w:r>
      <w:r w:rsidR="00A4763B">
        <w:rPr>
          <w:lang w:eastAsia="hu-HU"/>
        </w:rPr>
        <w:t xml:space="preserve"> legkésőbb 2018.07.13-</w:t>
      </w:r>
      <w:r w:rsidR="009F6692">
        <w:rPr>
          <w:lang w:eastAsia="hu-HU"/>
        </w:rPr>
        <w:t>ig</w:t>
      </w:r>
      <w:r w:rsidR="00273626">
        <w:rPr>
          <w:lang w:eastAsia="hu-HU"/>
        </w:rPr>
        <w:t>,</w:t>
      </w:r>
      <w:r w:rsidR="009F6692">
        <w:rPr>
          <w:lang w:eastAsia="hu-HU"/>
        </w:rPr>
        <w:t xml:space="preserve"> </w:t>
      </w:r>
      <w:r w:rsidR="00762B82">
        <w:rPr>
          <w:lang w:eastAsia="hu-HU"/>
        </w:rPr>
        <w:t>valamint</w:t>
      </w:r>
      <w:r w:rsidR="009F6692">
        <w:rPr>
          <w:lang w:eastAsia="hu-HU"/>
        </w:rPr>
        <w:t xml:space="preserve"> </w:t>
      </w:r>
      <w:r w:rsidR="00743AA0">
        <w:rPr>
          <w:lang w:eastAsia="hu-HU"/>
        </w:rPr>
        <w:t xml:space="preserve">2018.07.13-tól 2018.08.17-ig </w:t>
      </w:r>
      <w:r w:rsidR="009F6692">
        <w:rPr>
          <w:lang w:eastAsia="hu-HU"/>
        </w:rPr>
        <w:t>üzemszerű interfészes kommunikáció valósuljon meg</w:t>
      </w:r>
      <w:r w:rsidR="00762B82">
        <w:rPr>
          <w:lang w:eastAsia="hu-HU"/>
        </w:rPr>
        <w:t>.</w:t>
      </w:r>
      <w:r w:rsidR="00914CA8">
        <w:rPr>
          <w:lang w:eastAsia="hu-HU"/>
        </w:rPr>
        <w:t xml:space="preserve"> </w:t>
      </w:r>
      <w:r w:rsidR="00762B82">
        <w:rPr>
          <w:lang w:eastAsia="hu-HU"/>
        </w:rPr>
        <w:t xml:space="preserve">Tovább </w:t>
      </w:r>
      <w:r w:rsidR="00A4763B">
        <w:rPr>
          <w:lang w:eastAsia="hu-HU"/>
        </w:rPr>
        <w:t xml:space="preserve">az </w:t>
      </w:r>
      <w:proofErr w:type="spellStart"/>
      <w:r w:rsidR="00A4763B">
        <w:rPr>
          <w:lang w:eastAsia="hu-HU"/>
        </w:rPr>
        <w:t>adattáház</w:t>
      </w:r>
      <w:proofErr w:type="spellEnd"/>
      <w:r w:rsidR="00A4763B">
        <w:rPr>
          <w:lang w:eastAsia="hu-HU"/>
        </w:rPr>
        <w:t xml:space="preserve"> részéről az, hogy </w:t>
      </w:r>
      <w:r w:rsidR="00914CA8">
        <w:rPr>
          <w:lang w:eastAsia="hu-HU"/>
        </w:rPr>
        <w:t>az ezekből</w:t>
      </w:r>
      <w:r w:rsidR="00762B82">
        <w:rPr>
          <w:lang w:eastAsia="hu-HU"/>
        </w:rPr>
        <w:t xml:space="preserve"> az</w:t>
      </w:r>
      <w:r w:rsidR="00914CA8">
        <w:rPr>
          <w:lang w:eastAsia="hu-HU"/>
        </w:rPr>
        <w:t xml:space="preserve"> </w:t>
      </w:r>
      <w:r w:rsidR="00A4763B">
        <w:rPr>
          <w:lang w:eastAsia="hu-HU"/>
        </w:rPr>
        <w:t xml:space="preserve">adatokból </w:t>
      </w:r>
      <w:r w:rsidR="00914CA8">
        <w:rPr>
          <w:lang w:eastAsia="hu-HU"/>
        </w:rPr>
        <w:t>az adattárház által készített riportok is megfelelő adattartalommal álljanak elő</w:t>
      </w:r>
      <w:r w:rsidRPr="00A5768B">
        <w:rPr>
          <w:lang w:eastAsia="hu-HU"/>
        </w:rPr>
        <w:t>.</w:t>
      </w:r>
    </w:p>
    <w:p w14:paraId="4DF84E54" w14:textId="3565E296" w:rsidR="00A4763B" w:rsidRPr="00A5768B" w:rsidRDefault="005150AF" w:rsidP="00903DF6">
      <w:pPr>
        <w:spacing w:before="240" w:after="240"/>
        <w:jc w:val="both"/>
        <w:rPr>
          <w:lang w:eastAsia="hu-HU"/>
        </w:rPr>
      </w:pPr>
      <w:r w:rsidRPr="005150AF">
        <w:rPr>
          <w:lang w:eastAsia="hu-HU"/>
        </w:rPr>
        <w:t>Az Önkormányzati adattárház a</w:t>
      </w:r>
      <w:r>
        <w:rPr>
          <w:lang w:eastAsia="hu-HU"/>
        </w:rPr>
        <w:t xml:space="preserve"> 257/2016. (VIII. 31.) Kormány</w:t>
      </w:r>
      <w:r w:rsidRPr="005150AF">
        <w:rPr>
          <w:lang w:eastAsia="hu-HU"/>
        </w:rPr>
        <w:t>rendelet előírása szerint nem tartalmazhat személyes vagy adótitoknak minősülő adatot. A jogalkotó nem tett különbséget a teszt vagy az éles rendszerek között, ezért a tesztelés során is elvárt a beérkező személyes</w:t>
      </w:r>
      <w:r w:rsidR="009F6692">
        <w:rPr>
          <w:lang w:eastAsia="hu-HU"/>
        </w:rPr>
        <w:t>,</w:t>
      </w:r>
      <w:r w:rsidRPr="005150AF">
        <w:rPr>
          <w:lang w:eastAsia="hu-HU"/>
        </w:rPr>
        <w:t xml:space="preserve"> illetve adótitoknak minősülő adatok </w:t>
      </w:r>
      <w:proofErr w:type="spellStart"/>
      <w:r w:rsidRPr="005150AF">
        <w:rPr>
          <w:lang w:eastAsia="hu-HU"/>
        </w:rPr>
        <w:t>deperszonalizációja</w:t>
      </w:r>
      <w:proofErr w:type="spellEnd"/>
      <w:r w:rsidRPr="005150AF">
        <w:rPr>
          <w:lang w:eastAsia="hu-HU"/>
        </w:rPr>
        <w:t>.</w:t>
      </w:r>
      <w:r w:rsidR="009F6692">
        <w:rPr>
          <w:lang w:eastAsia="hu-HU"/>
        </w:rPr>
        <w:t xml:space="preserve"> </w:t>
      </w:r>
      <w:r w:rsidR="00A4763B">
        <w:rPr>
          <w:lang w:eastAsia="hu-HU"/>
        </w:rPr>
        <w:t>Amennyiben a teszt ideje alatt az adattárház projekttől függetlenül</w:t>
      </w:r>
      <w:r w:rsidR="009F6692">
        <w:rPr>
          <w:lang w:eastAsia="hu-HU"/>
        </w:rPr>
        <w:t xml:space="preserve"> elkészített</w:t>
      </w:r>
      <w:r w:rsidR="00A4763B">
        <w:rPr>
          <w:lang w:eastAsia="hu-HU"/>
        </w:rPr>
        <w:t>, a folyamatb</w:t>
      </w:r>
      <w:r w:rsidR="009F6692">
        <w:rPr>
          <w:lang w:eastAsia="hu-HU"/>
        </w:rPr>
        <w:t xml:space="preserve">an fontos szerepet kapó </w:t>
      </w:r>
      <w:proofErr w:type="spellStart"/>
      <w:r w:rsidR="009F6692">
        <w:rPr>
          <w:lang w:eastAsia="hu-HU"/>
        </w:rPr>
        <w:t>deperszonalizációt</w:t>
      </w:r>
      <w:proofErr w:type="spellEnd"/>
      <w:r w:rsidR="009F6692">
        <w:rPr>
          <w:lang w:eastAsia="hu-HU"/>
        </w:rPr>
        <w:t xml:space="preserve"> támogató alkalmazás nem vagy nem megfelelően működik, úgy a </w:t>
      </w:r>
      <w:proofErr w:type="spellStart"/>
      <w:r w:rsidR="009F6692">
        <w:rPr>
          <w:lang w:eastAsia="hu-HU"/>
        </w:rPr>
        <w:t>deperszonalizálandó</w:t>
      </w:r>
      <w:proofErr w:type="spellEnd"/>
      <w:r w:rsidR="009F6692">
        <w:rPr>
          <w:lang w:eastAsia="hu-HU"/>
        </w:rPr>
        <w:t xml:space="preserve"> adatokat üres értékkel</w:t>
      </w:r>
      <w:r w:rsidR="00743AA0">
        <w:rPr>
          <w:lang w:eastAsia="hu-HU"/>
        </w:rPr>
        <w:t xml:space="preserve"> kell feltölteni</w:t>
      </w:r>
      <w:r w:rsidR="009F6692">
        <w:rPr>
          <w:lang w:eastAsia="hu-HU"/>
        </w:rPr>
        <w:t xml:space="preserve">. </w:t>
      </w:r>
    </w:p>
    <w:p w14:paraId="18041D8B" w14:textId="2DEF3304" w:rsidR="00B73246" w:rsidRDefault="00B73246" w:rsidP="007D612D">
      <w:pPr>
        <w:pStyle w:val="Cmsor1"/>
      </w:pPr>
      <w:bookmarkStart w:id="17" w:name="_Toc509577012"/>
      <w:bookmarkStart w:id="18" w:name="_Toc509577013"/>
      <w:bookmarkStart w:id="19" w:name="_Toc509577014"/>
      <w:bookmarkStart w:id="20" w:name="_Ref516651946"/>
      <w:bookmarkStart w:id="21" w:name="_Ref516652014"/>
      <w:bookmarkStart w:id="22" w:name="_Ref516652032"/>
      <w:bookmarkStart w:id="23" w:name="_Toc517089984"/>
      <w:bookmarkEnd w:id="17"/>
      <w:bookmarkEnd w:id="18"/>
      <w:bookmarkEnd w:id="19"/>
      <w:r>
        <w:t>Tesztelés szereplői</w:t>
      </w:r>
      <w:bookmarkEnd w:id="20"/>
      <w:bookmarkEnd w:id="21"/>
      <w:bookmarkEnd w:id="22"/>
      <w:bookmarkEnd w:id="23"/>
    </w:p>
    <w:p w14:paraId="23B91BDE" w14:textId="77777777" w:rsidR="0001755F" w:rsidRPr="00AD3A4F" w:rsidRDefault="0001755F" w:rsidP="0001755F">
      <w:pPr>
        <w:spacing w:before="240" w:after="240"/>
        <w:jc w:val="both"/>
        <w:rPr>
          <w:lang w:eastAsia="hu-HU"/>
        </w:rPr>
      </w:pPr>
      <w:r w:rsidRPr="00AD3A4F">
        <w:rPr>
          <w:lang w:eastAsia="hu-HU"/>
        </w:rPr>
        <w:t>A tesztelésben a következő résztvevőkkel szükséges számolni:</w:t>
      </w:r>
    </w:p>
    <w:p w14:paraId="0F6EDAE9" w14:textId="77777777" w:rsidR="0001755F" w:rsidRPr="00AD3A4F" w:rsidRDefault="0001755F" w:rsidP="0001755F">
      <w:pPr>
        <w:pStyle w:val="Listaszerbekezds"/>
        <w:numPr>
          <w:ilvl w:val="0"/>
          <w:numId w:val="54"/>
        </w:numPr>
        <w:spacing w:before="240" w:after="240"/>
        <w:jc w:val="both"/>
        <w:rPr>
          <w:lang w:eastAsia="hu-HU"/>
        </w:rPr>
      </w:pPr>
      <w:r w:rsidRPr="00AD3A4F">
        <w:rPr>
          <w:lang w:eastAsia="hu-HU"/>
        </w:rPr>
        <w:t xml:space="preserve">Kincstár – Az ASP2 és az ASP2 </w:t>
      </w:r>
      <w:r>
        <w:rPr>
          <w:lang w:eastAsia="hu-HU"/>
        </w:rPr>
        <w:t>adattárház</w:t>
      </w:r>
      <w:r w:rsidRPr="00AD3A4F">
        <w:rPr>
          <w:lang w:eastAsia="hu-HU"/>
        </w:rPr>
        <w:t xml:space="preserve"> rendszerért felelős kormányzati szerv, aki osztja és elszámoltatja a feladatokat, döntéseket hoz, </w:t>
      </w:r>
      <w:r>
        <w:rPr>
          <w:lang w:eastAsia="hu-HU"/>
        </w:rPr>
        <w:t>valamint</w:t>
      </w:r>
      <w:r w:rsidRPr="00AD3A4F">
        <w:rPr>
          <w:lang w:eastAsia="hu-HU"/>
        </w:rPr>
        <w:t xml:space="preserve"> konzultációs, koordinációs szerepet lát el.</w:t>
      </w:r>
    </w:p>
    <w:p w14:paraId="264EB823" w14:textId="7FC2F58F" w:rsidR="0001755F" w:rsidRPr="00AD3A4F" w:rsidRDefault="00F0157F" w:rsidP="0001755F">
      <w:pPr>
        <w:pStyle w:val="Listaszerbekezds"/>
        <w:numPr>
          <w:ilvl w:val="0"/>
          <w:numId w:val="54"/>
        </w:numPr>
        <w:spacing w:before="240" w:after="240"/>
        <w:jc w:val="both"/>
        <w:rPr>
          <w:lang w:eastAsia="hu-HU"/>
        </w:rPr>
      </w:pPr>
      <w:r>
        <w:rPr>
          <w:lang w:eastAsia="hu-HU"/>
        </w:rPr>
        <w:t xml:space="preserve">T-Systems </w:t>
      </w:r>
      <w:r w:rsidRPr="00AD3A4F">
        <w:rPr>
          <w:lang w:eastAsia="hu-HU"/>
        </w:rPr>
        <w:t>–</w:t>
      </w:r>
      <w:r w:rsidR="0001755F" w:rsidRPr="00AD3A4F">
        <w:rPr>
          <w:lang w:eastAsia="hu-HU"/>
        </w:rPr>
        <w:t xml:space="preserve"> ASP2 adattárházért és az adattárház integrációért felelős vállalkozó</w:t>
      </w:r>
      <w:r w:rsidR="0001755F">
        <w:rPr>
          <w:lang w:eastAsia="hu-HU"/>
        </w:rPr>
        <w:t>.</w:t>
      </w:r>
    </w:p>
    <w:p w14:paraId="34FAD4C2" w14:textId="77777777" w:rsidR="0001755F" w:rsidRPr="00AD3A4F" w:rsidRDefault="0001755F" w:rsidP="0001755F">
      <w:pPr>
        <w:pStyle w:val="Listaszerbekezds"/>
        <w:numPr>
          <w:ilvl w:val="0"/>
          <w:numId w:val="54"/>
        </w:numPr>
        <w:spacing w:before="240" w:after="240"/>
        <w:jc w:val="both"/>
        <w:rPr>
          <w:lang w:eastAsia="hu-HU"/>
        </w:rPr>
      </w:pPr>
      <w:r w:rsidRPr="00AD3A4F">
        <w:rPr>
          <w:lang w:eastAsia="hu-HU"/>
        </w:rPr>
        <w:t>Szakrendszerek – Jelen dokumentum nem tesz különbséget az interf</w:t>
      </w:r>
      <w:r>
        <w:rPr>
          <w:lang w:eastAsia="hu-HU"/>
        </w:rPr>
        <w:t xml:space="preserve">észen keresztül </w:t>
      </w:r>
      <w:r w:rsidRPr="00AD3A4F">
        <w:rPr>
          <w:lang w:eastAsia="hu-HU"/>
        </w:rPr>
        <w:t xml:space="preserve">csatlakozó </w:t>
      </w:r>
      <w:r>
        <w:rPr>
          <w:lang w:eastAsia="hu-HU"/>
        </w:rPr>
        <w:t>ö</w:t>
      </w:r>
      <w:r w:rsidRPr="00AD3A4F">
        <w:rPr>
          <w:lang w:eastAsia="hu-HU"/>
        </w:rPr>
        <w:t xml:space="preserve">nkormányzatok és </w:t>
      </w:r>
      <w:r>
        <w:rPr>
          <w:lang w:eastAsia="hu-HU"/>
        </w:rPr>
        <w:t>az ASP</w:t>
      </w:r>
      <w:r w:rsidRPr="00AD3A4F">
        <w:rPr>
          <w:lang w:eastAsia="hu-HU"/>
        </w:rPr>
        <w:t xml:space="preserve"> szakrendszer</w:t>
      </w:r>
      <w:r>
        <w:rPr>
          <w:lang w:eastAsia="hu-HU"/>
        </w:rPr>
        <w:t>ei</w:t>
      </w:r>
      <w:r w:rsidRPr="00AD3A4F">
        <w:rPr>
          <w:lang w:eastAsia="hu-HU"/>
        </w:rPr>
        <w:t>ből feladott állományok tesztelése között.</w:t>
      </w:r>
    </w:p>
    <w:p w14:paraId="15C0D93E" w14:textId="77777777" w:rsidR="0001755F" w:rsidRPr="00AD3A4F" w:rsidRDefault="0001755F" w:rsidP="0001755F">
      <w:pPr>
        <w:pStyle w:val="Listaszerbekezds"/>
        <w:numPr>
          <w:ilvl w:val="0"/>
          <w:numId w:val="54"/>
        </w:numPr>
        <w:spacing w:before="240" w:after="240"/>
        <w:jc w:val="both"/>
        <w:rPr>
          <w:lang w:eastAsia="hu-HU"/>
        </w:rPr>
      </w:pPr>
      <w:r w:rsidRPr="00AD3A4F">
        <w:rPr>
          <w:lang w:eastAsia="hu-HU"/>
        </w:rPr>
        <w:t xml:space="preserve">Önkormányzatok – </w:t>
      </w:r>
      <w:proofErr w:type="gramStart"/>
      <w:r w:rsidRPr="00AD3A4F">
        <w:rPr>
          <w:lang w:eastAsia="hu-HU"/>
        </w:rPr>
        <w:t>A</w:t>
      </w:r>
      <w:proofErr w:type="gramEnd"/>
      <w:r w:rsidRPr="00AD3A4F">
        <w:rPr>
          <w:lang w:eastAsia="hu-HU"/>
        </w:rPr>
        <w:t xml:space="preserve"> </w:t>
      </w:r>
      <w:r>
        <w:rPr>
          <w:lang w:eastAsia="hu-HU"/>
        </w:rPr>
        <w:t>s</w:t>
      </w:r>
      <w:r w:rsidRPr="00AD3A4F">
        <w:rPr>
          <w:lang w:eastAsia="hu-HU"/>
        </w:rPr>
        <w:t xml:space="preserve">zakrendszerek és a </w:t>
      </w:r>
      <w:r>
        <w:rPr>
          <w:lang w:eastAsia="hu-HU"/>
        </w:rPr>
        <w:t>s</w:t>
      </w:r>
      <w:r w:rsidRPr="00AD3A4F">
        <w:rPr>
          <w:lang w:eastAsia="hu-HU"/>
        </w:rPr>
        <w:t xml:space="preserve">zakrendszerekben tárolt adatok gazdái. </w:t>
      </w:r>
    </w:p>
    <w:p w14:paraId="225ACCEF" w14:textId="7F2B9401" w:rsidR="0001755F" w:rsidRPr="00AD3A4F" w:rsidRDefault="0057314F" w:rsidP="0001755F">
      <w:pPr>
        <w:pStyle w:val="Listaszerbekezds"/>
        <w:numPr>
          <w:ilvl w:val="0"/>
          <w:numId w:val="54"/>
        </w:numPr>
        <w:spacing w:before="240" w:after="240"/>
        <w:jc w:val="both"/>
        <w:rPr>
          <w:lang w:eastAsia="hu-HU"/>
        </w:rPr>
      </w:pPr>
      <w:proofErr w:type="spellStart"/>
      <w:r>
        <w:rPr>
          <w:lang w:eastAsia="hu-HU"/>
        </w:rPr>
        <w:t>Noispot</w:t>
      </w:r>
      <w:proofErr w:type="spellEnd"/>
      <w:r>
        <w:rPr>
          <w:lang w:eastAsia="hu-HU"/>
        </w:rPr>
        <w:t xml:space="preserve"> Kft.</w:t>
      </w:r>
      <w:r w:rsidR="0001755F" w:rsidRPr="00AD3A4F">
        <w:rPr>
          <w:lang w:eastAsia="hu-HU"/>
        </w:rPr>
        <w:t xml:space="preserve"> – </w:t>
      </w:r>
      <w:r w:rsidR="0001755F">
        <w:rPr>
          <w:lang w:eastAsia="hu-HU"/>
        </w:rPr>
        <w:t>d</w:t>
      </w:r>
      <w:r w:rsidR="0001755F" w:rsidRPr="00AD3A4F">
        <w:rPr>
          <w:lang w:eastAsia="hu-HU"/>
        </w:rPr>
        <w:t>e-</w:t>
      </w:r>
      <w:r w:rsidR="0001755F">
        <w:rPr>
          <w:lang w:eastAsia="hu-HU"/>
        </w:rPr>
        <w:t xml:space="preserve"> </w:t>
      </w:r>
      <w:r w:rsidR="0001755F" w:rsidRPr="00AD3A4F">
        <w:rPr>
          <w:lang w:eastAsia="hu-HU"/>
        </w:rPr>
        <w:t xml:space="preserve">és </w:t>
      </w:r>
      <w:proofErr w:type="spellStart"/>
      <w:r w:rsidR="0001755F">
        <w:rPr>
          <w:lang w:eastAsia="hu-HU"/>
        </w:rPr>
        <w:t>r</w:t>
      </w:r>
      <w:r w:rsidR="0001755F" w:rsidRPr="00AD3A4F">
        <w:rPr>
          <w:lang w:eastAsia="hu-HU"/>
        </w:rPr>
        <w:t>eperszonalizációs</w:t>
      </w:r>
      <w:proofErr w:type="spellEnd"/>
      <w:r w:rsidR="0001755F" w:rsidRPr="00AD3A4F">
        <w:rPr>
          <w:lang w:eastAsia="hu-HU"/>
        </w:rPr>
        <w:t xml:space="preserve"> megoldás szállítója</w:t>
      </w:r>
      <w:r w:rsidR="00903DF6">
        <w:rPr>
          <w:lang w:eastAsia="hu-HU"/>
        </w:rPr>
        <w:t>.</w:t>
      </w:r>
    </w:p>
    <w:p w14:paraId="031B2A07" w14:textId="4A18AD6C" w:rsidR="003B7CAB" w:rsidRPr="00A5768B" w:rsidRDefault="003B7CAB" w:rsidP="003B7CAB">
      <w:pPr>
        <w:spacing w:before="240" w:after="240"/>
        <w:jc w:val="both"/>
        <w:rPr>
          <w:lang w:eastAsia="hu-HU"/>
        </w:rPr>
      </w:pPr>
      <w:r w:rsidRPr="00A5768B">
        <w:rPr>
          <w:lang w:eastAsia="hu-HU"/>
        </w:rPr>
        <w:t xml:space="preserve">A </w:t>
      </w:r>
      <w:r>
        <w:rPr>
          <w:lang w:eastAsia="hu-HU"/>
        </w:rPr>
        <w:t xml:space="preserve">betöltési és adatfeldolgozási </w:t>
      </w:r>
      <w:r w:rsidRPr="00A5768B">
        <w:rPr>
          <w:lang w:eastAsia="hu-HU"/>
        </w:rPr>
        <w:t>folyamat lépéseit, és a hozz</w:t>
      </w:r>
      <w:r>
        <w:rPr>
          <w:lang w:eastAsia="hu-HU"/>
        </w:rPr>
        <w:t xml:space="preserve">á tartozó felelősségi köröket az alábbi </w:t>
      </w:r>
      <w:r w:rsidRPr="00A5768B">
        <w:rPr>
          <w:lang w:eastAsia="hu-HU"/>
        </w:rPr>
        <w:t>táblázat szemlélteti</w:t>
      </w:r>
      <w:r>
        <w:rPr>
          <w:lang w:eastAsia="hu-HU"/>
        </w:rPr>
        <w:t xml:space="preserve"> a tesztelés szereplőire vonatkozóan.</w:t>
      </w:r>
    </w:p>
    <w:tbl>
      <w:tblPr>
        <w:tblStyle w:val="Rcsostblzat"/>
        <w:tblW w:w="9522" w:type="dxa"/>
        <w:tblInd w:w="-5" w:type="dxa"/>
        <w:tblLook w:val="04A0" w:firstRow="1" w:lastRow="0" w:firstColumn="1" w:lastColumn="0" w:noHBand="0" w:noVBand="1"/>
      </w:tblPr>
      <w:tblGrid>
        <w:gridCol w:w="461"/>
        <w:gridCol w:w="2124"/>
        <w:gridCol w:w="1879"/>
        <w:gridCol w:w="1573"/>
        <w:gridCol w:w="1879"/>
        <w:gridCol w:w="1610"/>
      </w:tblGrid>
      <w:tr w:rsidR="00CC68BA" w:rsidRPr="00F0157F" w14:paraId="0753ED88" w14:textId="77777777" w:rsidTr="00CC68BA">
        <w:trPr>
          <w:tblHeader/>
        </w:trPr>
        <w:tc>
          <w:tcPr>
            <w:tcW w:w="461" w:type="dxa"/>
            <w:shd w:val="clear" w:color="auto" w:fill="BFBFBF" w:themeFill="background1" w:themeFillShade="BF"/>
          </w:tcPr>
          <w:p w14:paraId="2D829940" w14:textId="4427E2FA" w:rsidR="00921393" w:rsidRPr="00F0157F" w:rsidRDefault="00921393" w:rsidP="00CA7800">
            <w:pPr>
              <w:rPr>
                <w:rFonts w:cs="Arial"/>
                <w:b/>
              </w:rPr>
            </w:pPr>
            <w:r>
              <w:rPr>
                <w:rFonts w:cs="Arial"/>
                <w:b/>
              </w:rPr>
              <w:t>#</w:t>
            </w:r>
          </w:p>
        </w:tc>
        <w:tc>
          <w:tcPr>
            <w:tcW w:w="2124" w:type="dxa"/>
            <w:shd w:val="clear" w:color="auto" w:fill="BFBFBF" w:themeFill="background1" w:themeFillShade="BF"/>
          </w:tcPr>
          <w:p w14:paraId="4428040B" w14:textId="11CAD60E" w:rsidR="00921393" w:rsidRPr="00F0157F" w:rsidRDefault="00921393" w:rsidP="00CA7800">
            <w:pPr>
              <w:rPr>
                <w:rFonts w:cs="Arial"/>
                <w:b/>
              </w:rPr>
            </w:pPr>
            <w:r w:rsidRPr="00F0157F">
              <w:rPr>
                <w:rFonts w:cs="Arial"/>
                <w:b/>
              </w:rPr>
              <w:t>Feladat</w:t>
            </w:r>
          </w:p>
        </w:tc>
        <w:tc>
          <w:tcPr>
            <w:tcW w:w="1879" w:type="dxa"/>
            <w:shd w:val="clear" w:color="auto" w:fill="BFBFBF" w:themeFill="background1" w:themeFillShade="BF"/>
          </w:tcPr>
          <w:p w14:paraId="4E2FE800" w14:textId="77777777" w:rsidR="00921393" w:rsidRPr="00F0157F" w:rsidRDefault="00921393" w:rsidP="00CA7800">
            <w:pPr>
              <w:rPr>
                <w:rFonts w:cs="Arial"/>
                <w:b/>
              </w:rPr>
            </w:pPr>
            <w:r w:rsidRPr="00F0157F">
              <w:rPr>
                <w:rFonts w:cs="Arial"/>
                <w:b/>
              </w:rPr>
              <w:t>Felelős</w:t>
            </w:r>
          </w:p>
          <w:p w14:paraId="1EE415DA" w14:textId="77777777" w:rsidR="00921393" w:rsidRPr="00F0157F" w:rsidRDefault="00921393" w:rsidP="00CA7800">
            <w:pPr>
              <w:rPr>
                <w:rFonts w:cs="Arial"/>
                <w:b/>
              </w:rPr>
            </w:pPr>
            <w:r w:rsidRPr="00F0157F">
              <w:rPr>
                <w:rFonts w:cs="Arial"/>
                <w:b/>
              </w:rPr>
              <w:t>(R)</w:t>
            </w:r>
          </w:p>
        </w:tc>
        <w:tc>
          <w:tcPr>
            <w:tcW w:w="1573" w:type="dxa"/>
            <w:shd w:val="clear" w:color="auto" w:fill="BFBFBF" w:themeFill="background1" w:themeFillShade="BF"/>
          </w:tcPr>
          <w:p w14:paraId="2F271B79" w14:textId="77777777" w:rsidR="00921393" w:rsidRPr="00F0157F" w:rsidRDefault="00921393" w:rsidP="00CA7800">
            <w:pPr>
              <w:rPr>
                <w:rFonts w:cs="Arial"/>
                <w:b/>
              </w:rPr>
            </w:pPr>
            <w:r w:rsidRPr="00F0157F">
              <w:rPr>
                <w:rFonts w:cs="Arial"/>
                <w:b/>
              </w:rPr>
              <w:t>Elszámoltató (A)</w:t>
            </w:r>
          </w:p>
        </w:tc>
        <w:tc>
          <w:tcPr>
            <w:tcW w:w="1879" w:type="dxa"/>
            <w:shd w:val="clear" w:color="auto" w:fill="BFBFBF" w:themeFill="background1" w:themeFillShade="BF"/>
          </w:tcPr>
          <w:p w14:paraId="0A55AB2E" w14:textId="77777777" w:rsidR="00921393" w:rsidRPr="00F0157F" w:rsidRDefault="00921393" w:rsidP="00CA7800">
            <w:pPr>
              <w:rPr>
                <w:rFonts w:cs="Arial"/>
                <w:b/>
              </w:rPr>
            </w:pPr>
            <w:r w:rsidRPr="00F0157F">
              <w:rPr>
                <w:rFonts w:cs="Arial"/>
                <w:b/>
              </w:rPr>
              <w:t>Konzultáció</w:t>
            </w:r>
          </w:p>
          <w:p w14:paraId="1394BC5C" w14:textId="77777777" w:rsidR="00921393" w:rsidRPr="00F0157F" w:rsidRDefault="00921393" w:rsidP="00CA7800">
            <w:pPr>
              <w:rPr>
                <w:rFonts w:cs="Arial"/>
                <w:b/>
              </w:rPr>
            </w:pPr>
            <w:r w:rsidRPr="00F0157F">
              <w:rPr>
                <w:rFonts w:cs="Arial"/>
                <w:b/>
              </w:rPr>
              <w:t>(C)</w:t>
            </w:r>
          </w:p>
        </w:tc>
        <w:tc>
          <w:tcPr>
            <w:tcW w:w="1606" w:type="dxa"/>
            <w:shd w:val="clear" w:color="auto" w:fill="BFBFBF" w:themeFill="background1" w:themeFillShade="BF"/>
          </w:tcPr>
          <w:p w14:paraId="4C0AD52F" w14:textId="77777777" w:rsidR="00921393" w:rsidRPr="00F0157F" w:rsidRDefault="00921393" w:rsidP="00CA7800">
            <w:pPr>
              <w:rPr>
                <w:rFonts w:cs="Arial"/>
                <w:b/>
              </w:rPr>
            </w:pPr>
            <w:r w:rsidRPr="00F0157F">
              <w:rPr>
                <w:rFonts w:cs="Arial"/>
                <w:b/>
              </w:rPr>
              <w:t>Informálandó</w:t>
            </w:r>
          </w:p>
          <w:p w14:paraId="56A15C04" w14:textId="77777777" w:rsidR="00921393" w:rsidRPr="00F0157F" w:rsidRDefault="00921393" w:rsidP="00CA7800">
            <w:pPr>
              <w:rPr>
                <w:rFonts w:cs="Arial"/>
                <w:b/>
              </w:rPr>
            </w:pPr>
            <w:r w:rsidRPr="00F0157F">
              <w:rPr>
                <w:rFonts w:cs="Arial"/>
                <w:b/>
              </w:rPr>
              <w:t>(I)</w:t>
            </w:r>
          </w:p>
        </w:tc>
      </w:tr>
      <w:tr w:rsidR="00921393" w:rsidRPr="00F0157F" w14:paraId="374E733F" w14:textId="77777777" w:rsidTr="00CC68BA">
        <w:tc>
          <w:tcPr>
            <w:tcW w:w="461" w:type="dxa"/>
          </w:tcPr>
          <w:p w14:paraId="10F8BA82" w14:textId="493B72E7" w:rsidR="00921393" w:rsidRPr="00F0157F" w:rsidRDefault="00921393" w:rsidP="00CA7800">
            <w:pPr>
              <w:rPr>
                <w:rFonts w:cs="Arial"/>
              </w:rPr>
            </w:pPr>
            <w:r>
              <w:rPr>
                <w:rFonts w:cs="Arial"/>
              </w:rPr>
              <w:t>1</w:t>
            </w:r>
          </w:p>
        </w:tc>
        <w:tc>
          <w:tcPr>
            <w:tcW w:w="2124" w:type="dxa"/>
          </w:tcPr>
          <w:p w14:paraId="39CC3959" w14:textId="063DEEA4" w:rsidR="00921393" w:rsidRPr="00F0157F" w:rsidRDefault="00921393" w:rsidP="00CA7800">
            <w:pPr>
              <w:rPr>
                <w:rFonts w:cs="Arial"/>
              </w:rPr>
            </w:pPr>
            <w:r w:rsidRPr="00F0157F">
              <w:rPr>
                <w:rFonts w:cs="Arial"/>
              </w:rPr>
              <w:t>Szakrendszeri leválogató tesztelése</w:t>
            </w:r>
          </w:p>
        </w:tc>
        <w:tc>
          <w:tcPr>
            <w:tcW w:w="1879" w:type="dxa"/>
          </w:tcPr>
          <w:p w14:paraId="6AC0D4FC" w14:textId="77777777" w:rsidR="00921393" w:rsidRPr="00F0157F" w:rsidRDefault="00921393" w:rsidP="00CA7800">
            <w:pPr>
              <w:rPr>
                <w:rFonts w:cs="Arial"/>
              </w:rPr>
            </w:pPr>
            <w:r w:rsidRPr="00F0157F">
              <w:rPr>
                <w:rFonts w:cs="Arial"/>
              </w:rPr>
              <w:t>Szakrendszerek</w:t>
            </w:r>
          </w:p>
        </w:tc>
        <w:tc>
          <w:tcPr>
            <w:tcW w:w="1573" w:type="dxa"/>
          </w:tcPr>
          <w:p w14:paraId="02B7B698" w14:textId="77777777" w:rsidR="00921393" w:rsidRPr="00F0157F" w:rsidRDefault="00921393" w:rsidP="00CA7800">
            <w:pPr>
              <w:rPr>
                <w:rFonts w:cs="Arial"/>
              </w:rPr>
            </w:pPr>
            <w:r w:rsidRPr="00F0157F">
              <w:rPr>
                <w:rFonts w:cs="Arial"/>
              </w:rPr>
              <w:t>Kincstár</w:t>
            </w:r>
          </w:p>
        </w:tc>
        <w:tc>
          <w:tcPr>
            <w:tcW w:w="1879" w:type="dxa"/>
          </w:tcPr>
          <w:p w14:paraId="5CE4A009" w14:textId="77777777" w:rsidR="00921393" w:rsidRPr="00F0157F" w:rsidRDefault="00921393" w:rsidP="00CA7800">
            <w:pPr>
              <w:rPr>
                <w:rFonts w:cs="Arial"/>
              </w:rPr>
            </w:pPr>
            <w:r w:rsidRPr="00F0157F">
              <w:rPr>
                <w:rFonts w:cs="Arial"/>
              </w:rPr>
              <w:t>T-Systems,</w:t>
            </w:r>
          </w:p>
          <w:p w14:paraId="49DC69AA" w14:textId="77777777" w:rsidR="00921393" w:rsidRPr="00F0157F" w:rsidRDefault="00921393" w:rsidP="00CA7800">
            <w:pPr>
              <w:rPr>
                <w:rFonts w:cs="Arial"/>
              </w:rPr>
            </w:pPr>
            <w:r w:rsidRPr="00F0157F">
              <w:rPr>
                <w:rFonts w:cs="Arial"/>
              </w:rPr>
              <w:t>NISZ</w:t>
            </w:r>
          </w:p>
        </w:tc>
        <w:tc>
          <w:tcPr>
            <w:tcW w:w="1606" w:type="dxa"/>
          </w:tcPr>
          <w:p w14:paraId="27CE7AEC" w14:textId="77777777" w:rsidR="00921393" w:rsidRPr="00F0157F" w:rsidRDefault="00921393" w:rsidP="00CA7800">
            <w:pPr>
              <w:rPr>
                <w:rFonts w:cs="Arial"/>
              </w:rPr>
            </w:pPr>
          </w:p>
        </w:tc>
      </w:tr>
      <w:tr w:rsidR="00921393" w:rsidRPr="00F0157F" w14:paraId="397D3993" w14:textId="77777777" w:rsidTr="00CC68BA">
        <w:tc>
          <w:tcPr>
            <w:tcW w:w="461" w:type="dxa"/>
          </w:tcPr>
          <w:p w14:paraId="7ACC4295" w14:textId="08B3D8D8" w:rsidR="00921393" w:rsidRPr="00F0157F" w:rsidRDefault="00921393" w:rsidP="00CA7800">
            <w:pPr>
              <w:rPr>
                <w:rFonts w:cs="Arial"/>
              </w:rPr>
            </w:pPr>
            <w:r>
              <w:rPr>
                <w:rFonts w:cs="Arial"/>
              </w:rPr>
              <w:t>2</w:t>
            </w:r>
          </w:p>
        </w:tc>
        <w:tc>
          <w:tcPr>
            <w:tcW w:w="2124" w:type="dxa"/>
          </w:tcPr>
          <w:p w14:paraId="57A8049D" w14:textId="3117D828" w:rsidR="00921393" w:rsidRPr="00F0157F" w:rsidRDefault="00921393" w:rsidP="00CA7800">
            <w:pPr>
              <w:rPr>
                <w:rFonts w:cs="Arial"/>
              </w:rPr>
            </w:pPr>
            <w:proofErr w:type="spellStart"/>
            <w:r w:rsidRPr="00F0157F">
              <w:rPr>
                <w:rFonts w:cs="Arial"/>
              </w:rPr>
              <w:t>Deperszonalizációs</w:t>
            </w:r>
            <w:proofErr w:type="spellEnd"/>
            <w:r w:rsidRPr="00F0157F">
              <w:rPr>
                <w:rFonts w:cs="Arial"/>
              </w:rPr>
              <w:t xml:space="preserve"> megoldás szakrendszeri leválogatóba való illesztésének tesztelése</w:t>
            </w:r>
          </w:p>
        </w:tc>
        <w:tc>
          <w:tcPr>
            <w:tcW w:w="1879" w:type="dxa"/>
          </w:tcPr>
          <w:p w14:paraId="63C5D4DF" w14:textId="77777777" w:rsidR="00921393" w:rsidRPr="00F0157F" w:rsidRDefault="00921393" w:rsidP="00CA7800">
            <w:pPr>
              <w:rPr>
                <w:rFonts w:cs="Arial"/>
              </w:rPr>
            </w:pPr>
            <w:r w:rsidRPr="00F0157F">
              <w:rPr>
                <w:rFonts w:cs="Arial"/>
              </w:rPr>
              <w:t>Szakrendszerek</w:t>
            </w:r>
          </w:p>
        </w:tc>
        <w:tc>
          <w:tcPr>
            <w:tcW w:w="1573" w:type="dxa"/>
          </w:tcPr>
          <w:p w14:paraId="3784670C" w14:textId="77777777" w:rsidR="00921393" w:rsidRPr="00F0157F" w:rsidRDefault="00921393" w:rsidP="00CA7800">
            <w:pPr>
              <w:rPr>
                <w:rFonts w:cs="Arial"/>
              </w:rPr>
            </w:pPr>
            <w:r w:rsidRPr="00F0157F">
              <w:rPr>
                <w:rFonts w:cs="Arial"/>
              </w:rPr>
              <w:t>Kincstár</w:t>
            </w:r>
          </w:p>
        </w:tc>
        <w:tc>
          <w:tcPr>
            <w:tcW w:w="1879" w:type="dxa"/>
          </w:tcPr>
          <w:p w14:paraId="6D7210BF" w14:textId="4D04165A" w:rsidR="00921393" w:rsidRPr="00F0157F" w:rsidRDefault="00921393" w:rsidP="00CA7800">
            <w:pPr>
              <w:rPr>
                <w:rFonts w:cs="Arial"/>
              </w:rPr>
            </w:pPr>
            <w:proofErr w:type="spellStart"/>
            <w:r>
              <w:rPr>
                <w:lang w:eastAsia="hu-HU"/>
              </w:rPr>
              <w:t>Noispot</w:t>
            </w:r>
            <w:proofErr w:type="spellEnd"/>
            <w:r>
              <w:rPr>
                <w:lang w:eastAsia="hu-HU"/>
              </w:rPr>
              <w:t xml:space="preserve"> Kft.</w:t>
            </w:r>
            <w:r w:rsidRPr="00AD3A4F">
              <w:rPr>
                <w:lang w:eastAsia="hu-HU"/>
              </w:rPr>
              <w:t xml:space="preserve"> </w:t>
            </w:r>
          </w:p>
        </w:tc>
        <w:tc>
          <w:tcPr>
            <w:tcW w:w="1606" w:type="dxa"/>
          </w:tcPr>
          <w:p w14:paraId="4BF963FA" w14:textId="77777777" w:rsidR="00921393" w:rsidRPr="00F0157F" w:rsidRDefault="00921393" w:rsidP="00CA7800">
            <w:pPr>
              <w:rPr>
                <w:rFonts w:cs="Arial"/>
              </w:rPr>
            </w:pPr>
            <w:r w:rsidRPr="00F0157F">
              <w:rPr>
                <w:rFonts w:cs="Arial"/>
              </w:rPr>
              <w:t>T-Systems</w:t>
            </w:r>
          </w:p>
        </w:tc>
      </w:tr>
      <w:tr w:rsidR="00921393" w:rsidRPr="00F0157F" w14:paraId="005137BB" w14:textId="77777777" w:rsidTr="00CC68BA">
        <w:tc>
          <w:tcPr>
            <w:tcW w:w="461" w:type="dxa"/>
          </w:tcPr>
          <w:p w14:paraId="26DAAEBC" w14:textId="76929089" w:rsidR="00921393" w:rsidRPr="00F0157F" w:rsidRDefault="00921393" w:rsidP="00CA7800">
            <w:pPr>
              <w:rPr>
                <w:rFonts w:cs="Arial"/>
              </w:rPr>
            </w:pPr>
            <w:r>
              <w:rPr>
                <w:rFonts w:cs="Arial"/>
              </w:rPr>
              <w:t>3</w:t>
            </w:r>
          </w:p>
        </w:tc>
        <w:tc>
          <w:tcPr>
            <w:tcW w:w="2124" w:type="dxa"/>
          </w:tcPr>
          <w:p w14:paraId="14168862" w14:textId="092335FC" w:rsidR="00921393" w:rsidRPr="00F0157F" w:rsidRDefault="00921393" w:rsidP="00CA7800">
            <w:pPr>
              <w:rPr>
                <w:rFonts w:cs="Arial"/>
              </w:rPr>
            </w:pPr>
            <w:r w:rsidRPr="00F0157F">
              <w:rPr>
                <w:rFonts w:cs="Arial"/>
              </w:rPr>
              <w:t>Automatikus file feladás szakrendszeri leválogatóból, és a válasz állományok lekérdezése</w:t>
            </w:r>
          </w:p>
        </w:tc>
        <w:tc>
          <w:tcPr>
            <w:tcW w:w="1879" w:type="dxa"/>
          </w:tcPr>
          <w:p w14:paraId="3F7AD21F" w14:textId="77777777" w:rsidR="00921393" w:rsidRPr="00F0157F" w:rsidRDefault="00921393" w:rsidP="00CA7800">
            <w:pPr>
              <w:rPr>
                <w:rFonts w:cs="Arial"/>
              </w:rPr>
            </w:pPr>
            <w:r w:rsidRPr="00F0157F">
              <w:rPr>
                <w:rFonts w:cs="Arial"/>
              </w:rPr>
              <w:t>Szakrendszerek</w:t>
            </w:r>
          </w:p>
        </w:tc>
        <w:tc>
          <w:tcPr>
            <w:tcW w:w="1573" w:type="dxa"/>
          </w:tcPr>
          <w:p w14:paraId="65DBC3C7" w14:textId="77777777" w:rsidR="00921393" w:rsidRPr="00F0157F" w:rsidRDefault="00921393" w:rsidP="00CA7800">
            <w:pPr>
              <w:rPr>
                <w:rFonts w:cs="Arial"/>
              </w:rPr>
            </w:pPr>
            <w:r w:rsidRPr="00F0157F">
              <w:rPr>
                <w:rFonts w:cs="Arial"/>
              </w:rPr>
              <w:t>Kincstár</w:t>
            </w:r>
          </w:p>
        </w:tc>
        <w:tc>
          <w:tcPr>
            <w:tcW w:w="1879" w:type="dxa"/>
          </w:tcPr>
          <w:p w14:paraId="3AF2A54D" w14:textId="77777777" w:rsidR="00921393" w:rsidRPr="00F0157F" w:rsidRDefault="00921393" w:rsidP="00CA7800">
            <w:pPr>
              <w:rPr>
                <w:rFonts w:cs="Arial"/>
              </w:rPr>
            </w:pPr>
            <w:r w:rsidRPr="00F0157F">
              <w:rPr>
                <w:rFonts w:cs="Arial"/>
              </w:rPr>
              <w:t>T-Systems,</w:t>
            </w:r>
          </w:p>
          <w:p w14:paraId="09BC460E" w14:textId="77777777" w:rsidR="00921393" w:rsidRPr="00F0157F" w:rsidRDefault="00921393" w:rsidP="00CA7800">
            <w:pPr>
              <w:rPr>
                <w:rFonts w:cs="Arial"/>
              </w:rPr>
            </w:pPr>
            <w:r w:rsidRPr="00F0157F">
              <w:rPr>
                <w:rFonts w:cs="Arial"/>
              </w:rPr>
              <w:t>NISZ</w:t>
            </w:r>
          </w:p>
        </w:tc>
        <w:tc>
          <w:tcPr>
            <w:tcW w:w="1606" w:type="dxa"/>
          </w:tcPr>
          <w:p w14:paraId="16D83AB7" w14:textId="77777777" w:rsidR="00921393" w:rsidRPr="00F0157F" w:rsidRDefault="00921393" w:rsidP="00CA7800">
            <w:pPr>
              <w:rPr>
                <w:rFonts w:cs="Arial"/>
              </w:rPr>
            </w:pPr>
          </w:p>
        </w:tc>
      </w:tr>
      <w:tr w:rsidR="00921393" w:rsidRPr="00F0157F" w14:paraId="32DC6B95" w14:textId="77777777" w:rsidTr="00CC68BA">
        <w:tc>
          <w:tcPr>
            <w:tcW w:w="461" w:type="dxa"/>
          </w:tcPr>
          <w:p w14:paraId="51CA2D24" w14:textId="6FBFCF34" w:rsidR="00921393" w:rsidRPr="00F0157F" w:rsidRDefault="00921393" w:rsidP="00CA7800">
            <w:pPr>
              <w:rPr>
                <w:rFonts w:cs="Arial"/>
              </w:rPr>
            </w:pPr>
            <w:r>
              <w:rPr>
                <w:rFonts w:cs="Arial"/>
              </w:rPr>
              <w:t>4</w:t>
            </w:r>
          </w:p>
        </w:tc>
        <w:tc>
          <w:tcPr>
            <w:tcW w:w="2124" w:type="dxa"/>
          </w:tcPr>
          <w:p w14:paraId="46D3ABB8" w14:textId="2E6E1FE4" w:rsidR="00921393" w:rsidRPr="00F0157F" w:rsidRDefault="00921393" w:rsidP="00CA7800">
            <w:pPr>
              <w:rPr>
                <w:rFonts w:cs="Arial"/>
              </w:rPr>
            </w:pPr>
            <w:r w:rsidRPr="00F0157F">
              <w:rPr>
                <w:rFonts w:cs="Arial"/>
              </w:rPr>
              <w:t>Ősfeltöltési állományok feladása</w:t>
            </w:r>
          </w:p>
        </w:tc>
        <w:tc>
          <w:tcPr>
            <w:tcW w:w="1879" w:type="dxa"/>
          </w:tcPr>
          <w:p w14:paraId="416F80D2" w14:textId="77777777" w:rsidR="00921393" w:rsidRPr="00F0157F" w:rsidRDefault="00921393" w:rsidP="00CA7800">
            <w:pPr>
              <w:rPr>
                <w:rFonts w:cs="Arial"/>
              </w:rPr>
            </w:pPr>
            <w:r w:rsidRPr="00F0157F">
              <w:rPr>
                <w:rFonts w:cs="Arial"/>
              </w:rPr>
              <w:t>Szakrendszerek</w:t>
            </w:r>
          </w:p>
        </w:tc>
        <w:tc>
          <w:tcPr>
            <w:tcW w:w="1573" w:type="dxa"/>
          </w:tcPr>
          <w:p w14:paraId="6DADCB62" w14:textId="77777777" w:rsidR="00921393" w:rsidRPr="00F0157F" w:rsidRDefault="00921393" w:rsidP="00CA7800">
            <w:pPr>
              <w:rPr>
                <w:rFonts w:cs="Arial"/>
              </w:rPr>
            </w:pPr>
            <w:r w:rsidRPr="00F0157F">
              <w:rPr>
                <w:rFonts w:cs="Arial"/>
              </w:rPr>
              <w:t>Kincstár</w:t>
            </w:r>
          </w:p>
        </w:tc>
        <w:tc>
          <w:tcPr>
            <w:tcW w:w="1879" w:type="dxa"/>
          </w:tcPr>
          <w:p w14:paraId="3F60594D" w14:textId="77777777" w:rsidR="00921393" w:rsidRPr="00F0157F" w:rsidRDefault="00921393" w:rsidP="00CA7800">
            <w:pPr>
              <w:rPr>
                <w:rFonts w:cs="Arial"/>
              </w:rPr>
            </w:pPr>
            <w:r w:rsidRPr="00F0157F">
              <w:rPr>
                <w:rFonts w:cs="Arial"/>
              </w:rPr>
              <w:t>T-Systems,</w:t>
            </w:r>
          </w:p>
          <w:p w14:paraId="6E4EAB9F" w14:textId="77777777" w:rsidR="00921393" w:rsidRPr="00F0157F" w:rsidRDefault="00921393" w:rsidP="00CA7800">
            <w:pPr>
              <w:rPr>
                <w:rFonts w:cs="Arial"/>
              </w:rPr>
            </w:pPr>
            <w:r w:rsidRPr="00F0157F">
              <w:rPr>
                <w:rFonts w:cs="Arial"/>
              </w:rPr>
              <w:t>NISZ</w:t>
            </w:r>
          </w:p>
        </w:tc>
        <w:tc>
          <w:tcPr>
            <w:tcW w:w="1606" w:type="dxa"/>
          </w:tcPr>
          <w:p w14:paraId="5B1AEBFF" w14:textId="77777777" w:rsidR="00921393" w:rsidRPr="00F0157F" w:rsidRDefault="00921393" w:rsidP="00CA7800">
            <w:pPr>
              <w:rPr>
                <w:rFonts w:cs="Arial"/>
              </w:rPr>
            </w:pPr>
          </w:p>
        </w:tc>
      </w:tr>
      <w:tr w:rsidR="00921393" w:rsidRPr="00F0157F" w14:paraId="0283424F" w14:textId="77777777" w:rsidTr="00CC68BA">
        <w:tc>
          <w:tcPr>
            <w:tcW w:w="461" w:type="dxa"/>
          </w:tcPr>
          <w:p w14:paraId="36C6A3D7" w14:textId="2C7CEC69" w:rsidR="00921393" w:rsidRPr="00F0157F" w:rsidRDefault="00921393" w:rsidP="00CA7800">
            <w:pPr>
              <w:rPr>
                <w:rFonts w:cs="Arial"/>
              </w:rPr>
            </w:pPr>
            <w:r>
              <w:rPr>
                <w:rFonts w:cs="Arial"/>
              </w:rPr>
              <w:t>5</w:t>
            </w:r>
          </w:p>
        </w:tc>
        <w:tc>
          <w:tcPr>
            <w:tcW w:w="2124" w:type="dxa"/>
          </w:tcPr>
          <w:p w14:paraId="4D17F3B7" w14:textId="5432AA93" w:rsidR="00921393" w:rsidRPr="00F0157F" w:rsidRDefault="00921393" w:rsidP="00CA7800">
            <w:pPr>
              <w:rPr>
                <w:rFonts w:cs="Arial"/>
              </w:rPr>
            </w:pPr>
            <w:r w:rsidRPr="00F0157F">
              <w:rPr>
                <w:rFonts w:cs="Arial"/>
              </w:rPr>
              <w:t>Delta állományok feladása</w:t>
            </w:r>
          </w:p>
        </w:tc>
        <w:tc>
          <w:tcPr>
            <w:tcW w:w="1879" w:type="dxa"/>
          </w:tcPr>
          <w:p w14:paraId="2AEDA35A" w14:textId="77777777" w:rsidR="00921393" w:rsidRPr="00F0157F" w:rsidRDefault="00921393" w:rsidP="00CA7800">
            <w:pPr>
              <w:rPr>
                <w:rFonts w:cs="Arial"/>
              </w:rPr>
            </w:pPr>
            <w:r w:rsidRPr="00F0157F">
              <w:rPr>
                <w:rFonts w:cs="Arial"/>
              </w:rPr>
              <w:t>Szakrendszerek</w:t>
            </w:r>
          </w:p>
        </w:tc>
        <w:tc>
          <w:tcPr>
            <w:tcW w:w="1573" w:type="dxa"/>
          </w:tcPr>
          <w:p w14:paraId="79A06E70" w14:textId="77777777" w:rsidR="00921393" w:rsidRPr="00F0157F" w:rsidRDefault="00921393" w:rsidP="00CA7800">
            <w:pPr>
              <w:rPr>
                <w:rFonts w:cs="Arial"/>
              </w:rPr>
            </w:pPr>
            <w:r w:rsidRPr="00F0157F">
              <w:rPr>
                <w:rFonts w:cs="Arial"/>
              </w:rPr>
              <w:t>Kincstár</w:t>
            </w:r>
          </w:p>
        </w:tc>
        <w:tc>
          <w:tcPr>
            <w:tcW w:w="1879" w:type="dxa"/>
          </w:tcPr>
          <w:p w14:paraId="1AB9A81D" w14:textId="77777777" w:rsidR="00921393" w:rsidRPr="00F0157F" w:rsidRDefault="00921393" w:rsidP="00CA7800">
            <w:pPr>
              <w:rPr>
                <w:rFonts w:cs="Arial"/>
              </w:rPr>
            </w:pPr>
            <w:r w:rsidRPr="00F0157F">
              <w:rPr>
                <w:rFonts w:cs="Arial"/>
              </w:rPr>
              <w:t>T-Systems,</w:t>
            </w:r>
          </w:p>
          <w:p w14:paraId="5F7329E3" w14:textId="77777777" w:rsidR="00921393" w:rsidRPr="00F0157F" w:rsidRDefault="00921393" w:rsidP="00CA7800">
            <w:pPr>
              <w:rPr>
                <w:rFonts w:cs="Arial"/>
              </w:rPr>
            </w:pPr>
            <w:r w:rsidRPr="00F0157F">
              <w:rPr>
                <w:rFonts w:cs="Arial"/>
              </w:rPr>
              <w:t>NISZ</w:t>
            </w:r>
          </w:p>
        </w:tc>
        <w:tc>
          <w:tcPr>
            <w:tcW w:w="1606" w:type="dxa"/>
          </w:tcPr>
          <w:p w14:paraId="601AE2FF" w14:textId="77777777" w:rsidR="00921393" w:rsidRPr="00F0157F" w:rsidRDefault="00921393" w:rsidP="00CA7800">
            <w:pPr>
              <w:rPr>
                <w:rFonts w:cs="Arial"/>
              </w:rPr>
            </w:pPr>
          </w:p>
        </w:tc>
      </w:tr>
      <w:tr w:rsidR="00921393" w:rsidRPr="00F0157F" w14:paraId="5CDEEF9F" w14:textId="77777777" w:rsidTr="00CC68BA">
        <w:tc>
          <w:tcPr>
            <w:tcW w:w="461" w:type="dxa"/>
          </w:tcPr>
          <w:p w14:paraId="71C4CDAD" w14:textId="4F864EFC" w:rsidR="00921393" w:rsidRPr="00F0157F" w:rsidRDefault="00921393" w:rsidP="00CA7800">
            <w:pPr>
              <w:rPr>
                <w:rFonts w:cs="Arial"/>
              </w:rPr>
            </w:pPr>
            <w:r>
              <w:rPr>
                <w:rFonts w:cs="Arial"/>
              </w:rPr>
              <w:t>6</w:t>
            </w:r>
          </w:p>
        </w:tc>
        <w:tc>
          <w:tcPr>
            <w:tcW w:w="2124" w:type="dxa"/>
          </w:tcPr>
          <w:p w14:paraId="009372DF" w14:textId="7D885228" w:rsidR="00921393" w:rsidRPr="00F0157F" w:rsidRDefault="00921393" w:rsidP="00CA7800">
            <w:pPr>
              <w:rPr>
                <w:rFonts w:cs="Arial"/>
              </w:rPr>
            </w:pPr>
            <w:r w:rsidRPr="00F0157F">
              <w:rPr>
                <w:rFonts w:cs="Arial"/>
              </w:rPr>
              <w:t>Egyszeri állományok feladása</w:t>
            </w:r>
          </w:p>
        </w:tc>
        <w:tc>
          <w:tcPr>
            <w:tcW w:w="1879" w:type="dxa"/>
          </w:tcPr>
          <w:p w14:paraId="33AA81E6" w14:textId="77777777" w:rsidR="00921393" w:rsidRPr="00F0157F" w:rsidRDefault="00921393" w:rsidP="00CA7800">
            <w:pPr>
              <w:rPr>
                <w:rFonts w:cs="Arial"/>
              </w:rPr>
            </w:pPr>
            <w:r w:rsidRPr="00F0157F">
              <w:rPr>
                <w:rFonts w:cs="Arial"/>
              </w:rPr>
              <w:t>Szakrendszerek</w:t>
            </w:r>
          </w:p>
        </w:tc>
        <w:tc>
          <w:tcPr>
            <w:tcW w:w="1573" w:type="dxa"/>
          </w:tcPr>
          <w:p w14:paraId="2F461776" w14:textId="77777777" w:rsidR="00921393" w:rsidRPr="00F0157F" w:rsidRDefault="00921393" w:rsidP="00CA7800">
            <w:pPr>
              <w:rPr>
                <w:rFonts w:cs="Arial"/>
              </w:rPr>
            </w:pPr>
            <w:r w:rsidRPr="00F0157F">
              <w:rPr>
                <w:rFonts w:cs="Arial"/>
              </w:rPr>
              <w:t>Kincstár</w:t>
            </w:r>
          </w:p>
        </w:tc>
        <w:tc>
          <w:tcPr>
            <w:tcW w:w="1879" w:type="dxa"/>
          </w:tcPr>
          <w:p w14:paraId="2EFED86E" w14:textId="77777777" w:rsidR="00921393" w:rsidRPr="00F0157F" w:rsidRDefault="00921393" w:rsidP="00CA7800">
            <w:pPr>
              <w:rPr>
                <w:rFonts w:cs="Arial"/>
              </w:rPr>
            </w:pPr>
            <w:r w:rsidRPr="00F0157F">
              <w:rPr>
                <w:rFonts w:cs="Arial"/>
              </w:rPr>
              <w:t>T-Systems,</w:t>
            </w:r>
          </w:p>
          <w:p w14:paraId="01C1CBE5" w14:textId="77777777" w:rsidR="00921393" w:rsidRPr="00F0157F" w:rsidRDefault="00921393" w:rsidP="00CA7800">
            <w:pPr>
              <w:rPr>
                <w:rFonts w:cs="Arial"/>
              </w:rPr>
            </w:pPr>
            <w:r w:rsidRPr="00F0157F">
              <w:rPr>
                <w:rFonts w:cs="Arial"/>
              </w:rPr>
              <w:t>NISZ</w:t>
            </w:r>
          </w:p>
        </w:tc>
        <w:tc>
          <w:tcPr>
            <w:tcW w:w="1606" w:type="dxa"/>
          </w:tcPr>
          <w:p w14:paraId="02B7B672" w14:textId="77777777" w:rsidR="00921393" w:rsidRPr="00F0157F" w:rsidRDefault="00921393" w:rsidP="00CA7800">
            <w:pPr>
              <w:rPr>
                <w:rFonts w:cs="Arial"/>
              </w:rPr>
            </w:pPr>
          </w:p>
        </w:tc>
      </w:tr>
      <w:tr w:rsidR="00921393" w:rsidRPr="00F0157F" w14:paraId="3F8DB255" w14:textId="77777777" w:rsidTr="00CC68BA">
        <w:tc>
          <w:tcPr>
            <w:tcW w:w="461" w:type="dxa"/>
          </w:tcPr>
          <w:p w14:paraId="4FF72136" w14:textId="6E910764" w:rsidR="00921393" w:rsidRPr="00F0157F" w:rsidRDefault="00921393" w:rsidP="00CA7800">
            <w:pPr>
              <w:rPr>
                <w:rFonts w:cs="Arial"/>
              </w:rPr>
            </w:pPr>
            <w:r>
              <w:rPr>
                <w:rFonts w:cs="Arial"/>
              </w:rPr>
              <w:t>7</w:t>
            </w:r>
          </w:p>
        </w:tc>
        <w:tc>
          <w:tcPr>
            <w:tcW w:w="2124" w:type="dxa"/>
          </w:tcPr>
          <w:p w14:paraId="6F9B826E" w14:textId="26135D83" w:rsidR="00921393" w:rsidRPr="00F0157F" w:rsidRDefault="00921393" w:rsidP="00CA7800">
            <w:pPr>
              <w:rPr>
                <w:rFonts w:cs="Arial"/>
              </w:rPr>
            </w:pPr>
            <w:r w:rsidRPr="00F0157F">
              <w:rPr>
                <w:rFonts w:cs="Arial"/>
              </w:rPr>
              <w:t>Beérkezett állományok feldolgozása</w:t>
            </w:r>
          </w:p>
        </w:tc>
        <w:tc>
          <w:tcPr>
            <w:tcW w:w="1879" w:type="dxa"/>
          </w:tcPr>
          <w:p w14:paraId="3BE7A47B" w14:textId="77777777" w:rsidR="00921393" w:rsidRPr="00F0157F" w:rsidRDefault="00921393" w:rsidP="00CA7800">
            <w:pPr>
              <w:rPr>
                <w:rFonts w:cs="Arial"/>
              </w:rPr>
            </w:pPr>
            <w:r w:rsidRPr="00F0157F">
              <w:rPr>
                <w:rFonts w:cs="Arial"/>
              </w:rPr>
              <w:t>T-Systems</w:t>
            </w:r>
          </w:p>
        </w:tc>
        <w:tc>
          <w:tcPr>
            <w:tcW w:w="1573" w:type="dxa"/>
          </w:tcPr>
          <w:p w14:paraId="409DD987" w14:textId="77777777" w:rsidR="00921393" w:rsidRPr="00F0157F" w:rsidRDefault="00921393" w:rsidP="00CA7800">
            <w:pPr>
              <w:rPr>
                <w:rFonts w:cs="Arial"/>
              </w:rPr>
            </w:pPr>
            <w:r w:rsidRPr="00F0157F">
              <w:rPr>
                <w:rFonts w:cs="Arial"/>
              </w:rPr>
              <w:t>Kincstár</w:t>
            </w:r>
          </w:p>
        </w:tc>
        <w:tc>
          <w:tcPr>
            <w:tcW w:w="1879" w:type="dxa"/>
          </w:tcPr>
          <w:p w14:paraId="02AED787" w14:textId="77777777" w:rsidR="00921393" w:rsidRPr="00F0157F" w:rsidRDefault="00921393" w:rsidP="00CA7800">
            <w:pPr>
              <w:rPr>
                <w:rFonts w:cs="Arial"/>
              </w:rPr>
            </w:pPr>
            <w:r w:rsidRPr="00F0157F">
              <w:rPr>
                <w:rFonts w:cs="Arial"/>
              </w:rPr>
              <w:t>Szakrendszerek,</w:t>
            </w:r>
          </w:p>
          <w:p w14:paraId="088F1476" w14:textId="77777777" w:rsidR="00921393" w:rsidRPr="00F0157F" w:rsidRDefault="00921393" w:rsidP="00CA7800">
            <w:pPr>
              <w:rPr>
                <w:rFonts w:cs="Arial"/>
              </w:rPr>
            </w:pPr>
            <w:r w:rsidRPr="00F0157F">
              <w:rPr>
                <w:rFonts w:cs="Arial"/>
              </w:rPr>
              <w:t>Kincstár</w:t>
            </w:r>
          </w:p>
        </w:tc>
        <w:tc>
          <w:tcPr>
            <w:tcW w:w="1606" w:type="dxa"/>
          </w:tcPr>
          <w:p w14:paraId="7410B21B" w14:textId="77777777" w:rsidR="00921393" w:rsidRPr="00F0157F" w:rsidRDefault="00921393" w:rsidP="00CA7800">
            <w:pPr>
              <w:rPr>
                <w:rFonts w:cs="Arial"/>
              </w:rPr>
            </w:pPr>
          </w:p>
        </w:tc>
      </w:tr>
      <w:tr w:rsidR="00921393" w:rsidRPr="00F0157F" w14:paraId="78DABD8E" w14:textId="77777777" w:rsidTr="00CC68BA">
        <w:tc>
          <w:tcPr>
            <w:tcW w:w="461" w:type="dxa"/>
          </w:tcPr>
          <w:p w14:paraId="6B4A14A1" w14:textId="4CD56C1B" w:rsidR="00921393" w:rsidRPr="00F0157F" w:rsidRDefault="00921393" w:rsidP="00CA7800">
            <w:pPr>
              <w:rPr>
                <w:rFonts w:cs="Arial"/>
              </w:rPr>
            </w:pPr>
            <w:r>
              <w:rPr>
                <w:rFonts w:cs="Arial"/>
              </w:rPr>
              <w:t>8</w:t>
            </w:r>
          </w:p>
        </w:tc>
        <w:tc>
          <w:tcPr>
            <w:tcW w:w="2124" w:type="dxa"/>
          </w:tcPr>
          <w:p w14:paraId="39FF2D3D" w14:textId="56C1FE6A" w:rsidR="00921393" w:rsidRPr="00F0157F" w:rsidRDefault="00921393" w:rsidP="00CA7800">
            <w:pPr>
              <w:rPr>
                <w:rFonts w:cs="Arial"/>
              </w:rPr>
            </w:pPr>
            <w:r w:rsidRPr="00F0157F">
              <w:rPr>
                <w:rFonts w:cs="Arial"/>
              </w:rPr>
              <w:t xml:space="preserve">Riportok előállítása, és eljuttatása az Önkormányzatok számára </w:t>
            </w:r>
          </w:p>
        </w:tc>
        <w:tc>
          <w:tcPr>
            <w:tcW w:w="1879" w:type="dxa"/>
          </w:tcPr>
          <w:p w14:paraId="0D774625" w14:textId="77777777" w:rsidR="00921393" w:rsidRPr="00F0157F" w:rsidRDefault="00921393" w:rsidP="00CA7800">
            <w:pPr>
              <w:rPr>
                <w:rFonts w:cs="Arial"/>
              </w:rPr>
            </w:pPr>
            <w:r w:rsidRPr="00F0157F">
              <w:rPr>
                <w:rFonts w:cs="Arial"/>
              </w:rPr>
              <w:t>T-Systems</w:t>
            </w:r>
          </w:p>
        </w:tc>
        <w:tc>
          <w:tcPr>
            <w:tcW w:w="1573" w:type="dxa"/>
          </w:tcPr>
          <w:p w14:paraId="33CAA9C5" w14:textId="77777777" w:rsidR="00921393" w:rsidRPr="00F0157F" w:rsidRDefault="00921393" w:rsidP="00CA7800">
            <w:pPr>
              <w:rPr>
                <w:rFonts w:cs="Arial"/>
              </w:rPr>
            </w:pPr>
            <w:r w:rsidRPr="00F0157F">
              <w:rPr>
                <w:rFonts w:cs="Arial"/>
              </w:rPr>
              <w:t>Kincstár</w:t>
            </w:r>
          </w:p>
        </w:tc>
        <w:tc>
          <w:tcPr>
            <w:tcW w:w="1879" w:type="dxa"/>
          </w:tcPr>
          <w:p w14:paraId="00DFCA7B" w14:textId="77777777" w:rsidR="00921393" w:rsidRPr="00F0157F" w:rsidRDefault="00921393" w:rsidP="00CA7800">
            <w:pPr>
              <w:rPr>
                <w:rFonts w:cs="Arial"/>
              </w:rPr>
            </w:pPr>
            <w:r w:rsidRPr="00F0157F">
              <w:rPr>
                <w:rFonts w:cs="Arial"/>
              </w:rPr>
              <w:t>Szakrendszerek,</w:t>
            </w:r>
          </w:p>
          <w:p w14:paraId="246770FB" w14:textId="77777777" w:rsidR="00921393" w:rsidRPr="00F0157F" w:rsidRDefault="00921393" w:rsidP="00CA7800">
            <w:pPr>
              <w:rPr>
                <w:rFonts w:cs="Arial"/>
              </w:rPr>
            </w:pPr>
            <w:r w:rsidRPr="00F0157F">
              <w:rPr>
                <w:rFonts w:cs="Arial"/>
              </w:rPr>
              <w:t>Önkormányzatok</w:t>
            </w:r>
          </w:p>
        </w:tc>
        <w:tc>
          <w:tcPr>
            <w:tcW w:w="1606" w:type="dxa"/>
          </w:tcPr>
          <w:p w14:paraId="2F660BAD" w14:textId="77777777" w:rsidR="00921393" w:rsidRPr="00F0157F" w:rsidRDefault="00921393" w:rsidP="00CA7800">
            <w:pPr>
              <w:rPr>
                <w:rFonts w:cs="Arial"/>
              </w:rPr>
            </w:pPr>
          </w:p>
        </w:tc>
      </w:tr>
      <w:tr w:rsidR="00921393" w:rsidRPr="00F0157F" w14:paraId="6CDF33C9" w14:textId="77777777" w:rsidTr="00CC68BA">
        <w:tc>
          <w:tcPr>
            <w:tcW w:w="461" w:type="dxa"/>
          </w:tcPr>
          <w:p w14:paraId="4F300739" w14:textId="32A12D7D" w:rsidR="00921393" w:rsidRPr="00F0157F" w:rsidRDefault="00921393" w:rsidP="00CA7800">
            <w:pPr>
              <w:rPr>
                <w:rFonts w:cs="Arial"/>
              </w:rPr>
            </w:pPr>
            <w:r>
              <w:rPr>
                <w:rFonts w:cs="Arial"/>
              </w:rPr>
              <w:t>9</w:t>
            </w:r>
          </w:p>
        </w:tc>
        <w:tc>
          <w:tcPr>
            <w:tcW w:w="2124" w:type="dxa"/>
          </w:tcPr>
          <w:p w14:paraId="7AA6E0A3" w14:textId="14064274" w:rsidR="00921393" w:rsidRPr="00F0157F" w:rsidRDefault="00921393" w:rsidP="00CA7800">
            <w:pPr>
              <w:rPr>
                <w:rFonts w:cs="Arial"/>
              </w:rPr>
            </w:pPr>
            <w:r w:rsidRPr="00F0157F">
              <w:rPr>
                <w:rFonts w:cs="Arial"/>
              </w:rPr>
              <w:t xml:space="preserve">Elkészült riportok </w:t>
            </w:r>
            <w:proofErr w:type="spellStart"/>
            <w:r w:rsidRPr="00F0157F">
              <w:rPr>
                <w:rFonts w:cs="Arial"/>
              </w:rPr>
              <w:t>reperszonalizációja</w:t>
            </w:r>
            <w:proofErr w:type="spellEnd"/>
          </w:p>
        </w:tc>
        <w:tc>
          <w:tcPr>
            <w:tcW w:w="1879" w:type="dxa"/>
          </w:tcPr>
          <w:p w14:paraId="6F04D2F6" w14:textId="77777777" w:rsidR="00921393" w:rsidRPr="00F0157F" w:rsidRDefault="00921393" w:rsidP="00CA7800">
            <w:pPr>
              <w:rPr>
                <w:rFonts w:cs="Arial"/>
              </w:rPr>
            </w:pPr>
            <w:r w:rsidRPr="00F0157F">
              <w:rPr>
                <w:rFonts w:cs="Arial"/>
              </w:rPr>
              <w:t>Szakrendszerek</w:t>
            </w:r>
          </w:p>
        </w:tc>
        <w:tc>
          <w:tcPr>
            <w:tcW w:w="1573" w:type="dxa"/>
          </w:tcPr>
          <w:p w14:paraId="271E0A0D" w14:textId="77777777" w:rsidR="00921393" w:rsidRPr="00F0157F" w:rsidRDefault="00921393" w:rsidP="00CA7800">
            <w:pPr>
              <w:rPr>
                <w:rFonts w:cs="Arial"/>
              </w:rPr>
            </w:pPr>
            <w:r w:rsidRPr="00F0157F">
              <w:rPr>
                <w:rFonts w:cs="Arial"/>
              </w:rPr>
              <w:t>Kincstár</w:t>
            </w:r>
          </w:p>
        </w:tc>
        <w:tc>
          <w:tcPr>
            <w:tcW w:w="1879" w:type="dxa"/>
          </w:tcPr>
          <w:p w14:paraId="467450BD" w14:textId="28F4CF29" w:rsidR="00921393" w:rsidRPr="00F0157F" w:rsidRDefault="00921393" w:rsidP="00CA7800">
            <w:pPr>
              <w:rPr>
                <w:rFonts w:cs="Arial"/>
              </w:rPr>
            </w:pPr>
            <w:proofErr w:type="spellStart"/>
            <w:r>
              <w:rPr>
                <w:lang w:eastAsia="hu-HU"/>
              </w:rPr>
              <w:t>Noispot</w:t>
            </w:r>
            <w:proofErr w:type="spellEnd"/>
            <w:r>
              <w:rPr>
                <w:lang w:eastAsia="hu-HU"/>
              </w:rPr>
              <w:t xml:space="preserve"> Kft.</w:t>
            </w:r>
            <w:r w:rsidRPr="00F0157F">
              <w:rPr>
                <w:rFonts w:cs="Arial"/>
              </w:rPr>
              <w:t>,</w:t>
            </w:r>
          </w:p>
          <w:p w14:paraId="774A4F74" w14:textId="77777777" w:rsidR="00921393" w:rsidRPr="00F0157F" w:rsidRDefault="00921393" w:rsidP="00CA7800">
            <w:pPr>
              <w:rPr>
                <w:rFonts w:cs="Arial"/>
              </w:rPr>
            </w:pPr>
            <w:r w:rsidRPr="00F0157F">
              <w:rPr>
                <w:rFonts w:cs="Arial"/>
              </w:rPr>
              <w:t>Önkormányzatok</w:t>
            </w:r>
          </w:p>
        </w:tc>
        <w:tc>
          <w:tcPr>
            <w:tcW w:w="1606" w:type="dxa"/>
          </w:tcPr>
          <w:p w14:paraId="78D70B73" w14:textId="77777777" w:rsidR="00921393" w:rsidRPr="00F0157F" w:rsidRDefault="00921393" w:rsidP="00CA7800">
            <w:pPr>
              <w:rPr>
                <w:rFonts w:cs="Arial"/>
              </w:rPr>
            </w:pPr>
            <w:r w:rsidRPr="00F0157F">
              <w:rPr>
                <w:rFonts w:cs="Arial"/>
              </w:rPr>
              <w:t>T-Systems</w:t>
            </w:r>
          </w:p>
        </w:tc>
      </w:tr>
      <w:tr w:rsidR="00921393" w:rsidRPr="00F0157F" w14:paraId="67D40D54" w14:textId="77777777" w:rsidTr="00CC68BA">
        <w:tc>
          <w:tcPr>
            <w:tcW w:w="461" w:type="dxa"/>
          </w:tcPr>
          <w:p w14:paraId="7C2C222C" w14:textId="747EE0EF" w:rsidR="00921393" w:rsidRPr="00F0157F" w:rsidRDefault="00921393" w:rsidP="00CA7800">
            <w:pPr>
              <w:rPr>
                <w:rFonts w:cs="Arial"/>
              </w:rPr>
            </w:pPr>
            <w:r>
              <w:rPr>
                <w:rFonts w:cs="Arial"/>
              </w:rPr>
              <w:t>10</w:t>
            </w:r>
          </w:p>
        </w:tc>
        <w:tc>
          <w:tcPr>
            <w:tcW w:w="2124" w:type="dxa"/>
          </w:tcPr>
          <w:p w14:paraId="49D28D58" w14:textId="0092008F" w:rsidR="00921393" w:rsidRPr="00F0157F" w:rsidRDefault="00921393" w:rsidP="00CA7800">
            <w:pPr>
              <w:rPr>
                <w:rFonts w:cs="Arial"/>
              </w:rPr>
            </w:pPr>
            <w:r w:rsidRPr="00F0157F">
              <w:rPr>
                <w:rFonts w:cs="Arial"/>
              </w:rPr>
              <w:t>Riportok ellenőrzése</w:t>
            </w:r>
          </w:p>
        </w:tc>
        <w:tc>
          <w:tcPr>
            <w:tcW w:w="1879" w:type="dxa"/>
          </w:tcPr>
          <w:p w14:paraId="2D855564" w14:textId="77777777" w:rsidR="00921393" w:rsidRPr="00F0157F" w:rsidRDefault="00921393" w:rsidP="00CA7800">
            <w:pPr>
              <w:rPr>
                <w:rFonts w:cs="Arial"/>
              </w:rPr>
            </w:pPr>
            <w:r w:rsidRPr="00F0157F">
              <w:rPr>
                <w:rFonts w:cs="Arial"/>
              </w:rPr>
              <w:t>Önkormányzatok</w:t>
            </w:r>
          </w:p>
        </w:tc>
        <w:tc>
          <w:tcPr>
            <w:tcW w:w="1573" w:type="dxa"/>
          </w:tcPr>
          <w:p w14:paraId="6F29B0CC" w14:textId="77777777" w:rsidR="00921393" w:rsidRPr="00F0157F" w:rsidRDefault="00921393" w:rsidP="00CA7800">
            <w:pPr>
              <w:rPr>
                <w:rFonts w:cs="Arial"/>
              </w:rPr>
            </w:pPr>
            <w:r w:rsidRPr="00F0157F">
              <w:rPr>
                <w:rFonts w:cs="Arial"/>
              </w:rPr>
              <w:t>Kincstár</w:t>
            </w:r>
          </w:p>
        </w:tc>
        <w:tc>
          <w:tcPr>
            <w:tcW w:w="1879" w:type="dxa"/>
          </w:tcPr>
          <w:p w14:paraId="4C83F401" w14:textId="201588E8" w:rsidR="00921393" w:rsidRPr="00F0157F" w:rsidRDefault="00921393" w:rsidP="00195288">
            <w:pPr>
              <w:rPr>
                <w:rFonts w:cs="Arial"/>
              </w:rPr>
            </w:pPr>
            <w:r w:rsidRPr="00F0157F">
              <w:rPr>
                <w:rFonts w:cs="Arial"/>
              </w:rPr>
              <w:t>T-Systems</w:t>
            </w:r>
          </w:p>
        </w:tc>
        <w:tc>
          <w:tcPr>
            <w:tcW w:w="1606" w:type="dxa"/>
          </w:tcPr>
          <w:p w14:paraId="7D34A612" w14:textId="77777777" w:rsidR="00921393" w:rsidRPr="00F0157F" w:rsidRDefault="00921393" w:rsidP="00CA7800">
            <w:pPr>
              <w:rPr>
                <w:rFonts w:cs="Arial"/>
              </w:rPr>
            </w:pPr>
          </w:p>
        </w:tc>
      </w:tr>
    </w:tbl>
    <w:p w14:paraId="00321904" w14:textId="428813F4" w:rsidR="00C51D1C" w:rsidRDefault="003B7CAB" w:rsidP="003B7CAB">
      <w:pPr>
        <w:spacing w:before="240" w:line="276" w:lineRule="auto"/>
        <w:jc w:val="center"/>
        <w:rPr>
          <w:noProof/>
          <w:sz w:val="18"/>
        </w:rPr>
      </w:pPr>
      <w:r w:rsidRPr="003B7CAB">
        <w:rPr>
          <w:b/>
          <w:bCs/>
          <w:noProof/>
          <w:sz w:val="18"/>
        </w:rPr>
        <w:fldChar w:fldCharType="begin"/>
      </w:r>
      <w:r w:rsidRPr="003B7CAB">
        <w:rPr>
          <w:noProof/>
          <w:sz w:val="18"/>
        </w:rPr>
        <w:instrText xml:space="preserve"> SEQ táblázat \* ARABIC </w:instrText>
      </w:r>
      <w:r w:rsidRPr="003B7CAB">
        <w:rPr>
          <w:b/>
          <w:bCs/>
          <w:noProof/>
          <w:sz w:val="18"/>
        </w:rPr>
        <w:fldChar w:fldCharType="separate"/>
      </w:r>
      <w:r>
        <w:rPr>
          <w:noProof/>
          <w:sz w:val="18"/>
        </w:rPr>
        <w:t>1</w:t>
      </w:r>
      <w:r w:rsidRPr="003B7CAB">
        <w:rPr>
          <w:b/>
          <w:bCs/>
          <w:noProof/>
          <w:sz w:val="18"/>
        </w:rPr>
        <w:fldChar w:fldCharType="end"/>
      </w:r>
      <w:r w:rsidRPr="003B7CAB">
        <w:rPr>
          <w:noProof/>
          <w:sz w:val="18"/>
        </w:rPr>
        <w:t>. táblázat – Betöltési prototípus teszt RACI mátrix</w:t>
      </w:r>
    </w:p>
    <w:p w14:paraId="6C694644" w14:textId="213A8CDA" w:rsidR="00AF5E75" w:rsidRDefault="00B73246" w:rsidP="007D612D">
      <w:pPr>
        <w:pStyle w:val="Cmsor1"/>
      </w:pPr>
      <w:bookmarkStart w:id="24" w:name="_Toc517089985"/>
      <w:r>
        <w:t>Tesztelés menete</w:t>
      </w:r>
      <w:bookmarkEnd w:id="24"/>
    </w:p>
    <w:p w14:paraId="09F50FC5" w14:textId="5476B796" w:rsidR="00903DF6" w:rsidRDefault="00503051" w:rsidP="00903DF6">
      <w:pPr>
        <w:spacing w:before="240" w:line="276" w:lineRule="auto"/>
        <w:jc w:val="both"/>
        <w:rPr>
          <w:lang w:eastAsia="hu-HU"/>
        </w:rPr>
      </w:pPr>
      <w:r>
        <w:rPr>
          <w:lang w:eastAsia="hu-HU"/>
        </w:rPr>
        <w:t xml:space="preserve">A tesztelésben </w:t>
      </w:r>
      <w:r w:rsidR="003C2452">
        <w:rPr>
          <w:lang w:eastAsia="hu-HU"/>
        </w:rPr>
        <w:t xml:space="preserve">tesztelőként </w:t>
      </w:r>
      <w:r>
        <w:rPr>
          <w:lang w:eastAsia="hu-HU"/>
        </w:rPr>
        <w:t xml:space="preserve">részt kell vennie </w:t>
      </w:r>
      <w:r w:rsidR="00A12320">
        <w:rPr>
          <w:lang w:eastAsia="hu-HU"/>
        </w:rPr>
        <w:t xml:space="preserve">a szakrendszeri leválogatókat fejlesztő és futtató informatikai területeknek, valamint </w:t>
      </w:r>
      <w:r>
        <w:rPr>
          <w:lang w:eastAsia="hu-HU"/>
        </w:rPr>
        <w:t xml:space="preserve">minden, az adattárházhoz interfészen keresztül csatlakozó önkormányzatnak, </w:t>
      </w:r>
      <w:r w:rsidR="00A12320">
        <w:rPr>
          <w:lang w:eastAsia="hu-HU"/>
        </w:rPr>
        <w:t xml:space="preserve">és </w:t>
      </w:r>
      <w:r>
        <w:rPr>
          <w:lang w:eastAsia="hu-HU"/>
        </w:rPr>
        <w:t xml:space="preserve">az ASP szakrendszereit használó önkormányzatok közül (az adataik sokrétűsége alapján) előre kiválasztott </w:t>
      </w:r>
      <w:r w:rsidR="00ED5872">
        <w:rPr>
          <w:lang w:eastAsia="hu-HU"/>
        </w:rPr>
        <w:t>5</w:t>
      </w:r>
      <w:r>
        <w:rPr>
          <w:lang w:eastAsia="hu-HU"/>
        </w:rPr>
        <w:t xml:space="preserve"> </w:t>
      </w:r>
      <w:r w:rsidR="00A12320">
        <w:rPr>
          <w:lang w:eastAsia="hu-HU"/>
        </w:rPr>
        <w:t>önkormányzatnak</w:t>
      </w:r>
      <w:r w:rsidR="003C2452">
        <w:rPr>
          <w:lang w:eastAsia="hu-HU"/>
        </w:rPr>
        <w:t>, valamint a Kincstárnak</w:t>
      </w:r>
      <w:r>
        <w:rPr>
          <w:lang w:eastAsia="hu-HU"/>
        </w:rPr>
        <w:t xml:space="preserve">. Az </w:t>
      </w:r>
      <w:r w:rsidR="002670A0">
        <w:rPr>
          <w:lang w:eastAsia="hu-HU"/>
        </w:rPr>
        <w:t xml:space="preserve">interfészes </w:t>
      </w:r>
      <w:r>
        <w:rPr>
          <w:lang w:eastAsia="hu-HU"/>
        </w:rPr>
        <w:t xml:space="preserve">önkormányzatok </w:t>
      </w:r>
      <w:r w:rsidR="00A12320">
        <w:rPr>
          <w:lang w:eastAsia="hu-HU"/>
        </w:rPr>
        <w:t xml:space="preserve">adathelyességi </w:t>
      </w:r>
      <w:r>
        <w:rPr>
          <w:lang w:eastAsia="hu-HU"/>
        </w:rPr>
        <w:t xml:space="preserve">tesztelését az adott szakrendszerük </w:t>
      </w:r>
      <w:r w:rsidR="00195288">
        <w:rPr>
          <w:lang w:eastAsia="hu-HU"/>
        </w:rPr>
        <w:t xml:space="preserve">fejlesztőjének </w:t>
      </w:r>
      <w:r>
        <w:rPr>
          <w:lang w:eastAsia="hu-HU"/>
        </w:rPr>
        <w:t>igény szerint támogatnia kell.</w:t>
      </w:r>
    </w:p>
    <w:p w14:paraId="50C94348" w14:textId="36A34B70" w:rsidR="0071441C" w:rsidRDefault="00B8703A" w:rsidP="00903DF6">
      <w:pPr>
        <w:spacing w:before="240" w:line="276" w:lineRule="auto"/>
        <w:jc w:val="both"/>
        <w:rPr>
          <w:lang w:eastAsia="hu-HU"/>
        </w:rPr>
      </w:pPr>
      <w:r>
        <w:rPr>
          <w:lang w:eastAsia="hu-HU"/>
        </w:rPr>
        <w:t>A</w:t>
      </w:r>
      <w:r w:rsidR="00195288">
        <w:rPr>
          <w:lang w:eastAsia="hu-HU"/>
        </w:rPr>
        <w:t xml:space="preserve">z adathelyességi tesztek szempontjából </w:t>
      </w:r>
      <w:r>
        <w:rPr>
          <w:lang w:eastAsia="hu-HU"/>
        </w:rPr>
        <w:t>az adattárház által a betöltési prototípusban definiált adatkörökből előállított</w:t>
      </w:r>
      <w:r w:rsidR="009961E3">
        <w:rPr>
          <w:lang w:eastAsia="hu-HU"/>
        </w:rPr>
        <w:t>,</w:t>
      </w:r>
      <w:r>
        <w:rPr>
          <w:lang w:eastAsia="hu-HU"/>
        </w:rPr>
        <w:t xml:space="preserve"> </w:t>
      </w:r>
      <w:r w:rsidR="009961E3">
        <w:rPr>
          <w:lang w:eastAsia="hu-HU"/>
        </w:rPr>
        <w:t xml:space="preserve">a </w:t>
      </w:r>
      <w:r w:rsidR="008C4317">
        <w:rPr>
          <w:lang w:eastAsia="hu-HU"/>
        </w:rPr>
        <w:t xml:space="preserve">teszteléshez szükséges minta </w:t>
      </w:r>
      <w:r>
        <w:rPr>
          <w:lang w:eastAsia="hu-HU"/>
        </w:rPr>
        <w:t xml:space="preserve">riportok </w:t>
      </w:r>
      <w:r w:rsidR="00D973F3">
        <w:rPr>
          <w:lang w:eastAsia="hu-HU"/>
        </w:rPr>
        <w:t>adattartalmának ellenőrzése a</w:t>
      </w:r>
      <w:r w:rsidR="008C4317">
        <w:rPr>
          <w:lang w:eastAsia="hu-HU"/>
        </w:rPr>
        <w:t>z egyik fő</w:t>
      </w:r>
      <w:r w:rsidR="00D973F3">
        <w:rPr>
          <w:lang w:eastAsia="hu-HU"/>
        </w:rPr>
        <w:t xml:space="preserve"> feladat</w:t>
      </w:r>
      <w:r w:rsidR="008C4317">
        <w:rPr>
          <w:lang w:eastAsia="hu-HU"/>
        </w:rPr>
        <w:t xml:space="preserve">, mivel ezzel az egyszeri és folyamatos töltés, </w:t>
      </w:r>
      <w:r w:rsidR="00B4470E">
        <w:rPr>
          <w:lang w:eastAsia="hu-HU"/>
        </w:rPr>
        <w:t xml:space="preserve">a </w:t>
      </w:r>
      <w:r w:rsidR="008C4317">
        <w:rPr>
          <w:lang w:eastAsia="hu-HU"/>
        </w:rPr>
        <w:t>deltaképzés,</w:t>
      </w:r>
      <w:r w:rsidR="00B4470E">
        <w:rPr>
          <w:lang w:eastAsia="hu-HU"/>
        </w:rPr>
        <w:t xml:space="preserve"> az</w:t>
      </w:r>
      <w:r w:rsidR="008C4317">
        <w:rPr>
          <w:lang w:eastAsia="hu-HU"/>
        </w:rPr>
        <w:t xml:space="preserve"> ősfelöltés illetve a </w:t>
      </w:r>
      <w:proofErr w:type="spellStart"/>
      <w:r w:rsidR="008C4317">
        <w:rPr>
          <w:lang w:eastAsia="hu-HU"/>
        </w:rPr>
        <w:t>reperszonalizáció</w:t>
      </w:r>
      <w:proofErr w:type="spellEnd"/>
      <w:r w:rsidR="008C4317">
        <w:rPr>
          <w:lang w:eastAsia="hu-HU"/>
        </w:rPr>
        <w:t xml:space="preserve"> is tesztel</w:t>
      </w:r>
      <w:r w:rsidR="009961E3">
        <w:rPr>
          <w:lang w:eastAsia="hu-HU"/>
        </w:rPr>
        <w:t>hető</w:t>
      </w:r>
      <w:r w:rsidR="00D973F3">
        <w:rPr>
          <w:lang w:eastAsia="hu-HU"/>
        </w:rPr>
        <w:t xml:space="preserve">. A </w:t>
      </w:r>
      <w:r w:rsidR="008C4317">
        <w:rPr>
          <w:lang w:eastAsia="hu-HU"/>
        </w:rPr>
        <w:t xml:space="preserve">minta </w:t>
      </w:r>
      <w:r w:rsidR="00D973F3">
        <w:rPr>
          <w:lang w:eastAsia="hu-HU"/>
        </w:rPr>
        <w:t xml:space="preserve">riportokat a betöltési prototípus tesztelése alatt </w:t>
      </w:r>
      <w:proofErr w:type="spellStart"/>
      <w:r w:rsidR="00D973F3">
        <w:rPr>
          <w:lang w:eastAsia="hu-HU"/>
        </w:rPr>
        <w:t>csv</w:t>
      </w:r>
      <w:proofErr w:type="spellEnd"/>
      <w:r w:rsidR="00E228DE">
        <w:rPr>
          <w:lang w:eastAsia="hu-HU"/>
        </w:rPr>
        <w:t xml:space="preserve"> és/vagy </w:t>
      </w:r>
      <w:proofErr w:type="spellStart"/>
      <w:r w:rsidR="00E228DE">
        <w:rPr>
          <w:lang w:eastAsia="hu-HU"/>
        </w:rPr>
        <w:t>xls</w:t>
      </w:r>
      <w:proofErr w:type="spellEnd"/>
      <w:r w:rsidR="00D973F3">
        <w:rPr>
          <w:lang w:eastAsia="hu-HU"/>
        </w:rPr>
        <w:t xml:space="preserve"> formában tudja előállítani az adattárház, a fejlesztések jelenlegi szakaszában portál alapú hozzáférés </w:t>
      </w:r>
      <w:r w:rsidR="008A14E4">
        <w:rPr>
          <w:lang w:eastAsia="hu-HU"/>
        </w:rPr>
        <w:t xml:space="preserve">még </w:t>
      </w:r>
      <w:r w:rsidR="00D973F3">
        <w:rPr>
          <w:lang w:eastAsia="hu-HU"/>
        </w:rPr>
        <w:t>nem biztosított.</w:t>
      </w:r>
    </w:p>
    <w:p w14:paraId="02A63DD5" w14:textId="745171D0" w:rsidR="00195288" w:rsidRDefault="007A56BA" w:rsidP="007A56BA">
      <w:pPr>
        <w:spacing w:before="240" w:line="276" w:lineRule="auto"/>
        <w:jc w:val="both"/>
        <w:rPr>
          <w:lang w:eastAsia="hu-HU"/>
        </w:rPr>
      </w:pPr>
      <w:r>
        <w:rPr>
          <w:lang w:eastAsia="hu-HU"/>
        </w:rPr>
        <w:t>A beküldött állományok feldolgozása során a tesztelése érdekében kétféle</w:t>
      </w:r>
      <w:r w:rsidR="00455CB3">
        <w:rPr>
          <w:lang w:eastAsia="hu-HU"/>
        </w:rPr>
        <w:t xml:space="preserve"> </w:t>
      </w:r>
      <w:r w:rsidR="00195288">
        <w:rPr>
          <w:lang w:eastAsia="hu-HU"/>
        </w:rPr>
        <w:t>típusú</w:t>
      </w:r>
      <w:r>
        <w:rPr>
          <w:lang w:eastAsia="hu-HU"/>
        </w:rPr>
        <w:t xml:space="preserve"> e-mail várható az adattárháztól. </w:t>
      </w:r>
    </w:p>
    <w:p w14:paraId="2BFA84A4" w14:textId="4C4A6422" w:rsidR="00195288" w:rsidRDefault="007A56BA" w:rsidP="00743AA0">
      <w:pPr>
        <w:pStyle w:val="Listaszerbekezds"/>
        <w:numPr>
          <w:ilvl w:val="0"/>
          <w:numId w:val="63"/>
        </w:numPr>
        <w:spacing w:before="240" w:line="276" w:lineRule="auto"/>
        <w:jc w:val="both"/>
        <w:rPr>
          <w:lang w:eastAsia="hu-HU"/>
        </w:rPr>
      </w:pPr>
      <w:r w:rsidRPr="00743AA0">
        <w:rPr>
          <w:lang w:eastAsia="hu-HU"/>
        </w:rPr>
        <w:t xml:space="preserve">Egyfelől minden beküldött állomány feldolgozása után értesítést </w:t>
      </w:r>
      <w:r>
        <w:rPr>
          <w:lang w:eastAsia="hu-HU"/>
        </w:rPr>
        <w:t>kap</w:t>
      </w:r>
      <w:r w:rsidR="00195288" w:rsidRPr="00743AA0">
        <w:rPr>
          <w:lang w:eastAsia="hu-HU"/>
        </w:rPr>
        <w:t>nak</w:t>
      </w:r>
      <w:r w:rsidRPr="00743AA0">
        <w:rPr>
          <w:lang w:eastAsia="hu-HU"/>
        </w:rPr>
        <w:t xml:space="preserve"> </w:t>
      </w:r>
      <w:r w:rsidR="00195288" w:rsidRPr="00743AA0">
        <w:rPr>
          <w:lang w:eastAsia="hu-HU"/>
        </w:rPr>
        <w:t xml:space="preserve">a </w:t>
      </w:r>
      <w:r w:rsidRPr="00743AA0">
        <w:rPr>
          <w:lang w:eastAsia="hu-HU"/>
        </w:rPr>
        <w:t>megadott</w:t>
      </w:r>
      <w:r w:rsidR="00743AA0">
        <w:rPr>
          <w:lang w:eastAsia="hu-HU"/>
        </w:rPr>
        <w:t xml:space="preserve"> </w:t>
      </w:r>
      <w:r w:rsidR="00703B04" w:rsidRPr="00743AA0">
        <w:rPr>
          <w:lang w:eastAsia="hu-HU"/>
        </w:rPr>
        <w:t xml:space="preserve">technikai és </w:t>
      </w:r>
      <w:r w:rsidR="00195288" w:rsidRPr="00743AA0">
        <w:rPr>
          <w:lang w:eastAsia="hu-HU"/>
        </w:rPr>
        <w:t>fejlesztői</w:t>
      </w:r>
      <w:r w:rsidR="00703B04" w:rsidRPr="00743AA0">
        <w:rPr>
          <w:lang w:eastAsia="hu-HU"/>
        </w:rPr>
        <w:t xml:space="preserve"> </w:t>
      </w:r>
      <w:r w:rsidRPr="00743AA0">
        <w:rPr>
          <w:lang w:eastAsia="hu-HU"/>
        </w:rPr>
        <w:t>kapcsolattartó</w:t>
      </w:r>
      <w:r w:rsidR="00195288" w:rsidRPr="00743AA0">
        <w:rPr>
          <w:lang w:eastAsia="hu-HU"/>
        </w:rPr>
        <w:t>k</w:t>
      </w:r>
      <w:r w:rsidR="00703B04" w:rsidRPr="00743AA0">
        <w:rPr>
          <w:lang w:eastAsia="hu-HU"/>
        </w:rPr>
        <w:t>, illetve erre irányuló igény esetén</w:t>
      </w:r>
      <w:r w:rsidRPr="00743AA0">
        <w:rPr>
          <w:lang w:eastAsia="hu-HU"/>
        </w:rPr>
        <w:t xml:space="preserve"> </w:t>
      </w:r>
      <w:r w:rsidR="00703B04" w:rsidRPr="00743AA0">
        <w:rPr>
          <w:lang w:eastAsia="hu-HU"/>
        </w:rPr>
        <w:t>az önkormányzati kapcsolattartó</w:t>
      </w:r>
      <w:r w:rsidR="00743AA0">
        <w:rPr>
          <w:lang w:eastAsia="hu-HU"/>
        </w:rPr>
        <w:t>k</w:t>
      </w:r>
      <w:r w:rsidR="00703B04" w:rsidRPr="00743AA0">
        <w:rPr>
          <w:lang w:eastAsia="hu-HU"/>
        </w:rPr>
        <w:t xml:space="preserve"> és egyéb megjelölt (pl.</w:t>
      </w:r>
      <w:r w:rsidR="00743AA0">
        <w:rPr>
          <w:lang w:eastAsia="hu-HU"/>
        </w:rPr>
        <w:t>:</w:t>
      </w:r>
      <w:r w:rsidR="00703B04" w:rsidRPr="00743AA0">
        <w:rPr>
          <w:lang w:eastAsia="hu-HU"/>
        </w:rPr>
        <w:t xml:space="preserve"> funkcionális) cím is. </w:t>
      </w:r>
      <w:r>
        <w:rPr>
          <w:lang w:eastAsia="hu-HU"/>
        </w:rPr>
        <w:t>A tesztelési időszak alatt annak sikerességéről vagy sikertelenségéről (és ennek okáról) is, később csak sikertelenség esetén.</w:t>
      </w:r>
      <w:r w:rsidRPr="007A56BA">
        <w:rPr>
          <w:lang w:eastAsia="hu-HU"/>
        </w:rPr>
        <w:t xml:space="preserve"> </w:t>
      </w:r>
      <w:r>
        <w:rPr>
          <w:lang w:eastAsia="hu-HU"/>
        </w:rPr>
        <w:t>A kijelölt tesztelési időszak alatt ezek beküldött állományonként, azaz nap</w:t>
      </w:r>
      <w:r w:rsidR="009457CB">
        <w:rPr>
          <w:lang w:eastAsia="hu-HU"/>
        </w:rPr>
        <w:t>i</w:t>
      </w:r>
      <w:r>
        <w:rPr>
          <w:lang w:eastAsia="hu-HU"/>
        </w:rPr>
        <w:t xml:space="preserve"> szinten érkeznek a tesztelés elősegítése érdekében.</w:t>
      </w:r>
    </w:p>
    <w:p w14:paraId="1D625C5C" w14:textId="37972403" w:rsidR="00B8703A" w:rsidRDefault="007A56BA" w:rsidP="00743AA0">
      <w:pPr>
        <w:pStyle w:val="Listaszerbekezds"/>
        <w:numPr>
          <w:ilvl w:val="0"/>
          <w:numId w:val="63"/>
        </w:numPr>
        <w:spacing w:before="240" w:line="276" w:lineRule="auto"/>
        <w:jc w:val="both"/>
        <w:rPr>
          <w:lang w:eastAsia="hu-HU"/>
        </w:rPr>
      </w:pPr>
      <w:r>
        <w:rPr>
          <w:lang w:eastAsia="hu-HU"/>
        </w:rPr>
        <w:t xml:space="preserve">Másrészről a </w:t>
      </w:r>
      <w:r w:rsidR="00A33D24">
        <w:rPr>
          <w:lang w:eastAsia="hu-HU"/>
        </w:rPr>
        <w:t xml:space="preserve">fejlesztés jelenlegi szakaszában </w:t>
      </w:r>
      <w:r w:rsidR="00A20342">
        <w:rPr>
          <w:lang w:eastAsia="hu-HU"/>
        </w:rPr>
        <w:t xml:space="preserve">a tesztelendő riport állományokat is </w:t>
      </w:r>
      <w:r w:rsidR="00A33D24">
        <w:rPr>
          <w:lang w:eastAsia="hu-HU"/>
        </w:rPr>
        <w:t>csak e-mail formájában tudja a tesztelő önkormányzatok számára eljuttatni</w:t>
      </w:r>
      <w:r w:rsidR="00A20342" w:rsidRPr="00A20342">
        <w:rPr>
          <w:lang w:eastAsia="hu-HU"/>
        </w:rPr>
        <w:t xml:space="preserve"> </w:t>
      </w:r>
      <w:r w:rsidR="00A20342">
        <w:rPr>
          <w:lang w:eastAsia="hu-HU"/>
        </w:rPr>
        <w:t>az adattárház</w:t>
      </w:r>
      <w:r w:rsidR="00A33D24">
        <w:rPr>
          <w:lang w:eastAsia="hu-HU"/>
        </w:rPr>
        <w:t>.</w:t>
      </w:r>
      <w:r w:rsidR="009457CB">
        <w:rPr>
          <w:lang w:eastAsia="hu-HU"/>
        </w:rPr>
        <w:t xml:space="preserve"> Ezek</w:t>
      </w:r>
      <w:r w:rsidR="00A20342">
        <w:rPr>
          <w:lang w:eastAsia="hu-HU"/>
        </w:rPr>
        <w:t xml:space="preserve"> az állományok már csak az önkormányzati kapcsolattartók számára </w:t>
      </w:r>
      <w:r w:rsidR="009457CB">
        <w:rPr>
          <w:lang w:eastAsia="hu-HU"/>
        </w:rPr>
        <w:t>kerülnek küldésre</w:t>
      </w:r>
      <w:r w:rsidR="00A20342">
        <w:rPr>
          <w:lang w:eastAsia="hu-HU"/>
        </w:rPr>
        <w:t xml:space="preserve">. A kijelölt tesztelési időszak </w:t>
      </w:r>
      <w:r>
        <w:rPr>
          <w:lang w:eastAsia="hu-HU"/>
        </w:rPr>
        <w:t>alatt ezek nap</w:t>
      </w:r>
      <w:r w:rsidR="00703B04">
        <w:rPr>
          <w:lang w:eastAsia="hu-HU"/>
        </w:rPr>
        <w:t>i</w:t>
      </w:r>
      <w:r>
        <w:rPr>
          <w:lang w:eastAsia="hu-HU"/>
        </w:rPr>
        <w:t xml:space="preserve"> szinten érkeznek a delta képzés megfelelő </w:t>
      </w:r>
      <w:proofErr w:type="spellStart"/>
      <w:r>
        <w:rPr>
          <w:lang w:eastAsia="hu-HU"/>
        </w:rPr>
        <w:t>teszteléstesztelés</w:t>
      </w:r>
      <w:r w:rsidR="00703B04">
        <w:rPr>
          <w:lang w:eastAsia="hu-HU"/>
        </w:rPr>
        <w:t>e</w:t>
      </w:r>
      <w:proofErr w:type="spellEnd"/>
      <w:r>
        <w:rPr>
          <w:lang w:eastAsia="hu-HU"/>
        </w:rPr>
        <w:t xml:space="preserve"> érdekében.</w:t>
      </w:r>
    </w:p>
    <w:p w14:paraId="421DC888" w14:textId="3C4D4FFF" w:rsidR="00E14361" w:rsidRDefault="00D973F3" w:rsidP="00903DF6">
      <w:pPr>
        <w:spacing w:before="240" w:line="276" w:lineRule="auto"/>
        <w:jc w:val="both"/>
        <w:rPr>
          <w:lang w:eastAsia="hu-HU"/>
        </w:rPr>
      </w:pPr>
      <w:r>
        <w:rPr>
          <w:lang w:eastAsia="hu-HU"/>
        </w:rPr>
        <w:t xml:space="preserve">Minden interfészes </w:t>
      </w:r>
      <w:r w:rsidR="00205BA6">
        <w:rPr>
          <w:lang w:eastAsia="hu-HU"/>
        </w:rPr>
        <w:t xml:space="preserve">önkormányzatnak </w:t>
      </w:r>
      <w:r>
        <w:rPr>
          <w:lang w:eastAsia="hu-HU"/>
        </w:rPr>
        <w:t>és</w:t>
      </w:r>
      <w:r w:rsidR="00205BA6">
        <w:rPr>
          <w:lang w:eastAsia="hu-HU"/>
        </w:rPr>
        <w:t xml:space="preserve"> a tesztelésre kiválasztott</w:t>
      </w:r>
      <w:r>
        <w:rPr>
          <w:lang w:eastAsia="hu-HU"/>
        </w:rPr>
        <w:t xml:space="preserve"> ASP</w:t>
      </w:r>
      <w:r w:rsidR="00643EB3">
        <w:rPr>
          <w:lang w:eastAsia="hu-HU"/>
        </w:rPr>
        <w:t xml:space="preserve"> rendszert használó</w:t>
      </w:r>
      <w:r>
        <w:rPr>
          <w:lang w:eastAsia="hu-HU"/>
        </w:rPr>
        <w:t xml:space="preserve"> önkormányzatnak szakrendszerenként kell elvégezni</w:t>
      </w:r>
      <w:r w:rsidR="00B4470E">
        <w:rPr>
          <w:lang w:eastAsia="hu-HU"/>
        </w:rPr>
        <w:t>ük</w:t>
      </w:r>
      <w:r>
        <w:rPr>
          <w:lang w:eastAsia="hu-HU"/>
        </w:rPr>
        <w:t xml:space="preserve"> a tesztelést, azon belül adatkörökre bontás </w:t>
      </w:r>
      <w:r w:rsidR="00914CA8">
        <w:rPr>
          <w:lang w:eastAsia="hu-HU"/>
        </w:rPr>
        <w:t xml:space="preserve">nem </w:t>
      </w:r>
      <w:r>
        <w:rPr>
          <w:lang w:eastAsia="hu-HU"/>
        </w:rPr>
        <w:t xml:space="preserve">indokolt. </w:t>
      </w:r>
      <w:r w:rsidR="00E14361">
        <w:rPr>
          <w:lang w:eastAsia="hu-HU"/>
        </w:rPr>
        <w:t>Ennek oka az, hogy több esetben az adatkörök együttesen tesztelhetőek megfelelően</w:t>
      </w:r>
      <w:r w:rsidR="00703B04">
        <w:rPr>
          <w:lang w:eastAsia="hu-HU"/>
        </w:rPr>
        <w:t>.</w:t>
      </w:r>
    </w:p>
    <w:p w14:paraId="51B43F1C" w14:textId="3A0361E4" w:rsidR="00D973F3" w:rsidRDefault="00D973F3" w:rsidP="00903DF6">
      <w:pPr>
        <w:spacing w:before="240" w:line="276" w:lineRule="auto"/>
        <w:jc w:val="both"/>
        <w:rPr>
          <w:lang w:eastAsia="hu-HU"/>
        </w:rPr>
      </w:pPr>
      <w:r>
        <w:rPr>
          <w:lang w:eastAsia="hu-HU"/>
        </w:rPr>
        <w:t xml:space="preserve">Egy-egy önkormányzatnál több tesztelő is lehet (sőt, </w:t>
      </w:r>
      <w:r w:rsidR="00703B04">
        <w:rPr>
          <w:lang w:eastAsia="hu-HU"/>
        </w:rPr>
        <w:t xml:space="preserve">ez </w:t>
      </w:r>
      <w:r>
        <w:rPr>
          <w:lang w:eastAsia="hu-HU"/>
        </w:rPr>
        <w:t xml:space="preserve">a tesztelés minősége szempontjából kívánatos), azonban minden önkormányzatnak szakrendszerenként egy tesztjegyzőkönyvben kell ezeket a teszteket dokumentálnia. </w:t>
      </w:r>
    </w:p>
    <w:p w14:paraId="15F88E4B" w14:textId="27A2DE74" w:rsidR="00D973F3" w:rsidRDefault="003753A5" w:rsidP="00903DF6">
      <w:pPr>
        <w:spacing w:before="240" w:line="276" w:lineRule="auto"/>
        <w:jc w:val="both"/>
        <w:rPr>
          <w:lang w:eastAsia="hu-HU"/>
        </w:rPr>
      </w:pPr>
      <w:r>
        <w:rPr>
          <w:lang w:eastAsia="hu-HU"/>
        </w:rPr>
        <w:t>A tesztelések során szükség van az első, úgynevezett ősfeltöltéssel beküldött állományok tesztelésére is, valamint a deltaképzés és feldolgozás ellenőrzésére is.</w:t>
      </w:r>
      <w:r w:rsidR="00B95F28">
        <w:rPr>
          <w:lang w:eastAsia="hu-HU"/>
        </w:rPr>
        <w:t xml:space="preserve"> Az ehhez szükséges riportküldési gyakoriságot az adatt</w:t>
      </w:r>
      <w:r w:rsidR="00590DC8">
        <w:rPr>
          <w:lang w:eastAsia="hu-HU"/>
        </w:rPr>
        <w:t>ár</w:t>
      </w:r>
      <w:r w:rsidR="00B95F28">
        <w:rPr>
          <w:lang w:eastAsia="hu-HU"/>
        </w:rPr>
        <w:t>háznak kell biztosítania.</w:t>
      </w:r>
    </w:p>
    <w:p w14:paraId="0F9A8CEA" w14:textId="60B51998" w:rsidR="00B95F28" w:rsidRDefault="00B95F28" w:rsidP="00B95F28">
      <w:pPr>
        <w:spacing w:before="240" w:line="276" w:lineRule="auto"/>
        <w:jc w:val="both"/>
        <w:rPr>
          <w:lang w:eastAsia="hu-HU"/>
        </w:rPr>
      </w:pPr>
      <w:r>
        <w:rPr>
          <w:lang w:eastAsia="hu-HU"/>
        </w:rPr>
        <w:t>Minden tesztelési körnek van egy kezdő és egy végdátuma, a tesztelés a két dátum között végezhető. Egy tesztelési körben az önkormányzat akár szakrendszerenként több tesztelendő riportot is kaphat, adott esetben akár ugyanazt a riportot is más-más időszakra annak érdekében, hogy a deltaképzési teszteket el tudja végezni.</w:t>
      </w:r>
    </w:p>
    <w:p w14:paraId="1EA3B589" w14:textId="395288D8" w:rsidR="00FA7DAE" w:rsidRDefault="00FA7DAE" w:rsidP="00FA7DAE">
      <w:pPr>
        <w:pStyle w:val="Cmsor2"/>
      </w:pPr>
      <w:bookmarkStart w:id="25" w:name="_Toc517089986"/>
      <w:r>
        <w:t>Önkormányzatok által tesztelendő adatkörök</w:t>
      </w:r>
      <w:bookmarkEnd w:id="25"/>
    </w:p>
    <w:p w14:paraId="5F58955E" w14:textId="7CA010EE" w:rsidR="00310235" w:rsidRDefault="00310235" w:rsidP="00B95F28">
      <w:pPr>
        <w:spacing w:before="240" w:line="276" w:lineRule="auto"/>
        <w:jc w:val="both"/>
        <w:rPr>
          <w:lang w:eastAsia="hu-HU"/>
        </w:rPr>
      </w:pPr>
      <w:r>
        <w:rPr>
          <w:lang w:eastAsia="hu-HU"/>
        </w:rPr>
        <w:t>Tesztelendő adatkörök vonatkozási időszaka</w:t>
      </w:r>
      <w:r w:rsidR="009961E3">
        <w:rPr>
          <w:lang w:eastAsia="hu-HU"/>
        </w:rPr>
        <w:t xml:space="preserve"> (részletesebben lásd</w:t>
      </w:r>
      <w:r w:rsidR="001E7D4B">
        <w:rPr>
          <w:lang w:eastAsia="hu-HU"/>
        </w:rPr>
        <w:t xml:space="preserve"> az i</w:t>
      </w:r>
      <w:r w:rsidR="009961E3">
        <w:rPr>
          <w:lang w:eastAsia="hu-HU"/>
        </w:rPr>
        <w:t>nterfész specifikáció aktuális verziójában)</w:t>
      </w:r>
      <w:r>
        <w:rPr>
          <w:lang w:eastAsia="hu-HU"/>
        </w:rPr>
        <w:t>:</w:t>
      </w:r>
    </w:p>
    <w:p w14:paraId="68701AEB" w14:textId="77777777" w:rsidR="001E7D4B" w:rsidRDefault="00310235" w:rsidP="001E7D4B">
      <w:pPr>
        <w:pStyle w:val="Listaszerbekezds"/>
        <w:numPr>
          <w:ilvl w:val="0"/>
          <w:numId w:val="58"/>
        </w:numPr>
        <w:spacing w:before="240" w:line="276" w:lineRule="auto"/>
        <w:jc w:val="both"/>
        <w:rPr>
          <w:lang w:eastAsia="hu-HU"/>
        </w:rPr>
      </w:pPr>
      <w:r>
        <w:rPr>
          <w:lang w:eastAsia="hu-HU"/>
        </w:rPr>
        <w:t>GAZD</w:t>
      </w:r>
      <w:r w:rsidR="005B0284">
        <w:rPr>
          <w:lang w:eastAsia="hu-HU"/>
        </w:rPr>
        <w:t xml:space="preserve"> űrlap adatok:</w:t>
      </w:r>
    </w:p>
    <w:p w14:paraId="38CD499F" w14:textId="496A7A15" w:rsidR="001E7D4B" w:rsidRDefault="001E7D4B" w:rsidP="001E7D4B">
      <w:pPr>
        <w:pStyle w:val="Listaszerbekezds"/>
        <w:numPr>
          <w:ilvl w:val="1"/>
          <w:numId w:val="58"/>
        </w:numPr>
        <w:spacing w:before="240" w:line="276" w:lineRule="auto"/>
        <w:jc w:val="both"/>
        <w:rPr>
          <w:lang w:eastAsia="hu-HU"/>
        </w:rPr>
      </w:pPr>
      <w:r>
        <w:rPr>
          <w:lang w:eastAsia="hu-HU"/>
        </w:rPr>
        <w:t xml:space="preserve">első csomag: a </w:t>
      </w:r>
      <w:r w:rsidR="005B0284">
        <w:rPr>
          <w:lang w:eastAsia="hu-HU"/>
        </w:rPr>
        <w:t>2018.01.01</w:t>
      </w:r>
      <w:r w:rsidR="00EF2016">
        <w:rPr>
          <w:lang w:eastAsia="hu-HU"/>
        </w:rPr>
        <w:t>-</w:t>
      </w:r>
      <w:r w:rsidR="005B0284">
        <w:rPr>
          <w:lang w:eastAsia="hu-HU"/>
        </w:rPr>
        <w:t>06.15</w:t>
      </w:r>
      <w:r w:rsidR="00EF2016">
        <w:rPr>
          <w:lang w:eastAsia="hu-HU"/>
        </w:rPr>
        <w:t xml:space="preserve"> között </w:t>
      </w:r>
      <w:r>
        <w:rPr>
          <w:lang w:eastAsia="hu-HU"/>
        </w:rPr>
        <w:t>könyvelt adatok alapján készült aggregátumok (az interfész specifikációban definiáltak szerint)</w:t>
      </w:r>
      <w:r w:rsidR="005B0284">
        <w:rPr>
          <w:lang w:eastAsia="hu-HU"/>
        </w:rPr>
        <w:t>,</w:t>
      </w:r>
    </w:p>
    <w:p w14:paraId="40A7AEC8" w14:textId="161DC2DC" w:rsidR="005B0284" w:rsidRDefault="001E7D4B" w:rsidP="001E7D4B">
      <w:pPr>
        <w:pStyle w:val="Listaszerbekezds"/>
        <w:numPr>
          <w:ilvl w:val="1"/>
          <w:numId w:val="58"/>
        </w:numPr>
        <w:spacing w:before="240" w:line="276" w:lineRule="auto"/>
        <w:jc w:val="both"/>
        <w:rPr>
          <w:lang w:eastAsia="hu-HU"/>
        </w:rPr>
      </w:pPr>
      <w:r>
        <w:rPr>
          <w:lang w:eastAsia="hu-HU"/>
        </w:rPr>
        <w:t>továbbiak: a heti és havi adatszolgáltatások (az interfész specifikációban definiáltak szerint),</w:t>
      </w:r>
    </w:p>
    <w:p w14:paraId="5F0086C6" w14:textId="77777777" w:rsidR="001E7D4B" w:rsidRDefault="005B0284" w:rsidP="005B0284">
      <w:pPr>
        <w:pStyle w:val="Listaszerbekezds"/>
        <w:numPr>
          <w:ilvl w:val="0"/>
          <w:numId w:val="58"/>
        </w:numPr>
        <w:spacing w:before="240" w:line="276" w:lineRule="auto"/>
        <w:jc w:val="both"/>
        <w:rPr>
          <w:lang w:eastAsia="hu-HU"/>
        </w:rPr>
      </w:pPr>
      <w:r>
        <w:rPr>
          <w:lang w:eastAsia="hu-HU"/>
        </w:rPr>
        <w:t>GAZD kötelezettségvállalás adatok</w:t>
      </w:r>
      <w:r w:rsidR="001E7D4B">
        <w:rPr>
          <w:lang w:eastAsia="hu-HU"/>
        </w:rPr>
        <w:t>:</w:t>
      </w:r>
    </w:p>
    <w:p w14:paraId="55C36943" w14:textId="4DAFFD6C" w:rsidR="005B0284" w:rsidRDefault="001E7D4B" w:rsidP="001E7D4B">
      <w:pPr>
        <w:pStyle w:val="Listaszerbekezds"/>
        <w:numPr>
          <w:ilvl w:val="1"/>
          <w:numId w:val="58"/>
        </w:numPr>
        <w:spacing w:before="240" w:line="276" w:lineRule="auto"/>
        <w:jc w:val="both"/>
        <w:rPr>
          <w:lang w:eastAsia="hu-HU"/>
        </w:rPr>
      </w:pPr>
      <w:r>
        <w:rPr>
          <w:lang w:eastAsia="hu-HU"/>
        </w:rPr>
        <w:t>első csomag: 2018.01.01</w:t>
      </w:r>
      <w:r w:rsidR="00EF2016">
        <w:rPr>
          <w:lang w:eastAsia="hu-HU"/>
        </w:rPr>
        <w:t>-</w:t>
      </w:r>
      <w:r>
        <w:rPr>
          <w:lang w:eastAsia="hu-HU"/>
        </w:rPr>
        <w:t>06.15</w:t>
      </w:r>
      <w:r w:rsidR="00EF2016">
        <w:rPr>
          <w:lang w:eastAsia="hu-HU"/>
        </w:rPr>
        <w:t xml:space="preserve"> között </w:t>
      </w:r>
      <w:r>
        <w:rPr>
          <w:lang w:eastAsia="hu-HU"/>
        </w:rPr>
        <w:t xml:space="preserve">könyvelt </w:t>
      </w:r>
      <w:r w:rsidR="005B0284">
        <w:rPr>
          <w:lang w:eastAsia="hu-HU"/>
        </w:rPr>
        <w:t>adatok</w:t>
      </w:r>
      <w:r>
        <w:rPr>
          <w:lang w:eastAsia="hu-HU"/>
        </w:rPr>
        <w:t>,</w:t>
      </w:r>
    </w:p>
    <w:p w14:paraId="115471F2" w14:textId="19C623D1" w:rsidR="001E7D4B" w:rsidRDefault="001E7D4B" w:rsidP="001E7D4B">
      <w:pPr>
        <w:pStyle w:val="Listaszerbekezds"/>
        <w:numPr>
          <w:ilvl w:val="1"/>
          <w:numId w:val="58"/>
        </w:numPr>
        <w:spacing w:before="240" w:line="276" w:lineRule="auto"/>
        <w:jc w:val="both"/>
        <w:rPr>
          <w:lang w:eastAsia="hu-HU"/>
        </w:rPr>
      </w:pPr>
      <w:r>
        <w:rPr>
          <w:lang w:eastAsia="hu-HU"/>
        </w:rPr>
        <w:t>továbbiak: napi delta állományok,</w:t>
      </w:r>
    </w:p>
    <w:p w14:paraId="6E346EBD" w14:textId="77777777" w:rsidR="001E7D4B" w:rsidRDefault="00310235" w:rsidP="009961E3">
      <w:pPr>
        <w:pStyle w:val="Listaszerbekezds"/>
        <w:numPr>
          <w:ilvl w:val="0"/>
          <w:numId w:val="58"/>
        </w:numPr>
        <w:spacing w:before="240" w:line="276" w:lineRule="auto"/>
        <w:jc w:val="both"/>
        <w:rPr>
          <w:lang w:eastAsia="hu-HU"/>
        </w:rPr>
      </w:pPr>
      <w:r>
        <w:rPr>
          <w:lang w:eastAsia="hu-HU"/>
        </w:rPr>
        <w:t>IPARKER</w:t>
      </w:r>
      <w:r w:rsidR="005B0284">
        <w:rPr>
          <w:lang w:eastAsia="hu-HU"/>
        </w:rPr>
        <w:t xml:space="preserve"> szálláshely adatok</w:t>
      </w:r>
      <w:r w:rsidR="001E7D4B">
        <w:rPr>
          <w:lang w:eastAsia="hu-HU"/>
        </w:rPr>
        <w:t>:</w:t>
      </w:r>
    </w:p>
    <w:p w14:paraId="69166C0A" w14:textId="57CE845B" w:rsidR="00310235" w:rsidRDefault="001E7D4B" w:rsidP="001E7D4B">
      <w:pPr>
        <w:pStyle w:val="Listaszerbekezds"/>
        <w:numPr>
          <w:ilvl w:val="1"/>
          <w:numId w:val="58"/>
        </w:numPr>
        <w:spacing w:before="240" w:line="276" w:lineRule="auto"/>
        <w:jc w:val="both"/>
        <w:rPr>
          <w:lang w:eastAsia="hu-HU"/>
        </w:rPr>
      </w:pPr>
      <w:r>
        <w:rPr>
          <w:lang w:eastAsia="hu-HU"/>
        </w:rPr>
        <w:t>első csomag: a 2018.06.15-ei állapotnak megfelelő ősfeltöltés</w:t>
      </w:r>
      <w:r w:rsidR="00EF2016">
        <w:rPr>
          <w:lang w:eastAsia="hu-HU"/>
        </w:rPr>
        <w:t>,</w:t>
      </w:r>
    </w:p>
    <w:p w14:paraId="0B5F04E7" w14:textId="0B449BE3" w:rsidR="001E7D4B" w:rsidRDefault="001E7D4B" w:rsidP="001E7D4B">
      <w:pPr>
        <w:pStyle w:val="Listaszerbekezds"/>
        <w:numPr>
          <w:ilvl w:val="1"/>
          <w:numId w:val="58"/>
        </w:numPr>
        <w:spacing w:before="240" w:line="276" w:lineRule="auto"/>
        <w:jc w:val="both"/>
        <w:rPr>
          <w:lang w:eastAsia="hu-HU"/>
        </w:rPr>
      </w:pPr>
      <w:r>
        <w:rPr>
          <w:lang w:eastAsia="hu-HU"/>
        </w:rPr>
        <w:t>továbbiak: napi delta állományok,</w:t>
      </w:r>
    </w:p>
    <w:p w14:paraId="076C3D34" w14:textId="6931C854" w:rsidR="00FA7DAE" w:rsidRDefault="00FA7DAE" w:rsidP="00FA7DAE">
      <w:pPr>
        <w:pStyle w:val="Cmsor2"/>
      </w:pPr>
      <w:bookmarkStart w:id="26" w:name="_Toc517089987"/>
      <w:r>
        <w:t>Kincstár által tesztelendő adatkörök</w:t>
      </w:r>
      <w:bookmarkEnd w:id="26"/>
    </w:p>
    <w:p w14:paraId="5E74A471" w14:textId="77777777" w:rsidR="00FA7DAE" w:rsidRDefault="00FA7DAE" w:rsidP="00FA7DAE">
      <w:pPr>
        <w:spacing w:before="240" w:line="276" w:lineRule="auto"/>
        <w:jc w:val="both"/>
        <w:rPr>
          <w:lang w:eastAsia="hu-HU"/>
        </w:rPr>
      </w:pPr>
      <w:r>
        <w:rPr>
          <w:lang w:eastAsia="hu-HU"/>
        </w:rPr>
        <w:t>Tesztelendő adatkörök vonatkozási időszaka (részletesebben lásd az interfész specifikáció aktuális verziójában):</w:t>
      </w:r>
    </w:p>
    <w:p w14:paraId="21C35FAF" w14:textId="03D7B4CE" w:rsidR="005B0284" w:rsidRDefault="005B0284" w:rsidP="009961E3">
      <w:pPr>
        <w:pStyle w:val="Listaszerbekezds"/>
        <w:numPr>
          <w:ilvl w:val="0"/>
          <w:numId w:val="58"/>
        </w:numPr>
        <w:spacing w:before="240" w:line="276" w:lineRule="auto"/>
        <w:jc w:val="both"/>
        <w:rPr>
          <w:lang w:eastAsia="hu-HU"/>
        </w:rPr>
      </w:pPr>
      <w:r>
        <w:rPr>
          <w:lang w:eastAsia="hu-HU"/>
        </w:rPr>
        <w:t xml:space="preserve">KTÖRZS </w:t>
      </w:r>
      <w:r w:rsidR="001E7D4B">
        <w:rPr>
          <w:lang w:eastAsia="hu-HU"/>
        </w:rPr>
        <w:t>adatok:</w:t>
      </w:r>
    </w:p>
    <w:p w14:paraId="64D322CE" w14:textId="02032067" w:rsidR="001E7D4B" w:rsidRDefault="001E7D4B" w:rsidP="001E7D4B">
      <w:pPr>
        <w:pStyle w:val="Listaszerbekezds"/>
        <w:numPr>
          <w:ilvl w:val="1"/>
          <w:numId w:val="58"/>
        </w:numPr>
        <w:spacing w:before="240" w:line="276" w:lineRule="auto"/>
        <w:jc w:val="both"/>
        <w:rPr>
          <w:lang w:eastAsia="hu-HU"/>
        </w:rPr>
      </w:pPr>
      <w:r>
        <w:rPr>
          <w:lang w:eastAsia="hu-HU"/>
        </w:rPr>
        <w:t xml:space="preserve">első csomag: a 2018.06.15-ei állapotnak megfelelő ősfeltöltés </w:t>
      </w:r>
      <w:r w:rsidR="00EF2016">
        <w:rPr>
          <w:lang w:eastAsia="hu-HU"/>
        </w:rPr>
        <w:t>(</w:t>
      </w:r>
      <w:r>
        <w:rPr>
          <w:lang w:eastAsia="hu-HU"/>
        </w:rPr>
        <w:t>élő és nem élő intézményekre is, valamint a kódkészletek</w:t>
      </w:r>
      <w:r w:rsidR="00EF2016">
        <w:rPr>
          <w:lang w:eastAsia="hu-HU"/>
        </w:rPr>
        <w:t>)</w:t>
      </w:r>
      <w:r>
        <w:rPr>
          <w:lang w:eastAsia="hu-HU"/>
        </w:rPr>
        <w:t>,</w:t>
      </w:r>
    </w:p>
    <w:p w14:paraId="0BFEE4EB" w14:textId="3A464A56" w:rsidR="00762B8F" w:rsidRDefault="001E7D4B" w:rsidP="00762B8F">
      <w:pPr>
        <w:pStyle w:val="Listaszerbekezds"/>
        <w:numPr>
          <w:ilvl w:val="1"/>
          <w:numId w:val="58"/>
        </w:numPr>
        <w:spacing w:before="240" w:line="276" w:lineRule="auto"/>
        <w:jc w:val="both"/>
        <w:rPr>
          <w:lang w:eastAsia="hu-HU"/>
        </w:rPr>
      </w:pPr>
      <w:r>
        <w:rPr>
          <w:lang w:eastAsia="hu-HU"/>
        </w:rPr>
        <w:t>továbbiak: napi delta állományok.</w:t>
      </w:r>
    </w:p>
    <w:p w14:paraId="724E7574" w14:textId="73E46712" w:rsidR="00D044C7" w:rsidRDefault="00AF5E75" w:rsidP="007D612D">
      <w:pPr>
        <w:pStyle w:val="Cmsor1"/>
      </w:pPr>
      <w:bookmarkStart w:id="27" w:name="_Toc517089988"/>
      <w:r>
        <w:t>Tesztelendő riportok</w:t>
      </w:r>
      <w:bookmarkEnd w:id="27"/>
    </w:p>
    <w:p w14:paraId="1C531A86" w14:textId="3BF4BF79" w:rsidR="00D3567F" w:rsidRDefault="00D3567F" w:rsidP="009961E3">
      <w:pPr>
        <w:spacing w:before="240" w:line="276" w:lineRule="auto"/>
        <w:jc w:val="both"/>
        <w:rPr>
          <w:lang w:eastAsia="hu-HU"/>
        </w:rPr>
      </w:pPr>
      <w:r>
        <w:rPr>
          <w:lang w:eastAsia="hu-HU"/>
        </w:rPr>
        <w:t xml:space="preserve">Minden riport tesztelése esetén szem előtt kell tartani, hogy az adattárház üzemszerű működés esetén is 1-2 nap késésben </w:t>
      </w:r>
      <w:r w:rsidR="00914CA8">
        <w:rPr>
          <w:lang w:eastAsia="hu-HU"/>
        </w:rPr>
        <w:t>lehet</w:t>
      </w:r>
      <w:r>
        <w:rPr>
          <w:lang w:eastAsia="hu-HU"/>
        </w:rPr>
        <w:t xml:space="preserve"> az adatok naprakészsége szempontjából</w:t>
      </w:r>
      <w:r w:rsidR="00FC57EB">
        <w:rPr>
          <w:lang w:eastAsia="hu-HU"/>
        </w:rPr>
        <w:t xml:space="preserve"> a forrásrendszerekhez </w:t>
      </w:r>
      <w:r w:rsidR="009745E1">
        <w:rPr>
          <w:lang w:eastAsia="hu-HU"/>
        </w:rPr>
        <w:t>viszonyítva</w:t>
      </w:r>
      <w:r w:rsidR="00FC57EB">
        <w:rPr>
          <w:lang w:eastAsia="hu-HU"/>
        </w:rPr>
        <w:t xml:space="preserve"> az adatátadási és feldolgozási időablakok miatt. </w:t>
      </w:r>
      <w:r w:rsidR="00F65B9F">
        <w:rPr>
          <w:lang w:eastAsia="hu-HU"/>
        </w:rPr>
        <w:t>Így tehát a jegyzőkönyvben jelezhető, de hibának nem tekinthető az olyan eltérés a forrásrendszerekhez képest, amely ennek a csúszásnak tudható be.</w:t>
      </w:r>
    </w:p>
    <w:p w14:paraId="346B5887" w14:textId="7D02B95B" w:rsidR="009961E3" w:rsidRPr="00D3567F" w:rsidRDefault="009961E3" w:rsidP="009961E3">
      <w:pPr>
        <w:spacing w:before="240" w:line="276" w:lineRule="auto"/>
        <w:jc w:val="both"/>
        <w:rPr>
          <w:lang w:eastAsia="hu-HU"/>
        </w:rPr>
      </w:pPr>
      <w:r>
        <w:rPr>
          <w:lang w:eastAsia="hu-HU"/>
        </w:rPr>
        <w:t>Az első tesztelhető minta riportok várható el</w:t>
      </w:r>
      <w:r w:rsidR="00D50C94">
        <w:rPr>
          <w:lang w:eastAsia="hu-HU"/>
        </w:rPr>
        <w:t>őállítási ideje és megküldése önkormányzatok számára</w:t>
      </w:r>
      <w:r>
        <w:rPr>
          <w:lang w:eastAsia="hu-HU"/>
        </w:rPr>
        <w:t xml:space="preserve"> 2018.06.2</w:t>
      </w:r>
      <w:r w:rsidR="0030161C">
        <w:rPr>
          <w:lang w:eastAsia="hu-HU"/>
        </w:rPr>
        <w:t>5</w:t>
      </w:r>
      <w:r>
        <w:rPr>
          <w:lang w:eastAsia="hu-HU"/>
        </w:rPr>
        <w:t>.</w:t>
      </w:r>
    </w:p>
    <w:p w14:paraId="370257F7" w14:textId="7613FB8C" w:rsidR="005F77E2" w:rsidRDefault="005F77E2" w:rsidP="005371FC">
      <w:pPr>
        <w:pStyle w:val="Bekezdsszmozs"/>
      </w:pPr>
      <w:bookmarkStart w:id="28" w:name="_Toc517089989"/>
      <w:r>
        <w:t>Gazdálkodási rendszerek adatkörei</w:t>
      </w:r>
      <w:bookmarkEnd w:id="28"/>
    </w:p>
    <w:p w14:paraId="15B7871F" w14:textId="738828E1" w:rsidR="004C46B3" w:rsidRDefault="004C46B3" w:rsidP="004C46B3">
      <w:pPr>
        <w:spacing w:before="240" w:line="276" w:lineRule="auto"/>
        <w:jc w:val="both"/>
        <w:rPr>
          <w:lang w:eastAsia="hu-HU"/>
        </w:rPr>
      </w:pPr>
      <w:r>
        <w:rPr>
          <w:lang w:eastAsia="hu-HU"/>
        </w:rPr>
        <w:t>A Gazdálkodási szakrendszerek adatkörei közül a betöltési prototípusban a KGR-K11 űrlapok szerinti aggregátumok, valamint az elemi kötelezettségvállalás adatok érintettek. Ezeket külön-külön, valami</w:t>
      </w:r>
      <w:r w:rsidR="00EC3C6C">
        <w:rPr>
          <w:lang w:eastAsia="hu-HU"/>
        </w:rPr>
        <w:t>n</w:t>
      </w:r>
      <w:r>
        <w:rPr>
          <w:lang w:eastAsia="hu-HU"/>
        </w:rPr>
        <w:t>t összevetve is szükséges tesztelni.</w:t>
      </w:r>
      <w:r w:rsidR="00EC3C6C">
        <w:rPr>
          <w:lang w:eastAsia="hu-HU"/>
        </w:rPr>
        <w:t xml:space="preserve"> Ezen adatkörök tesztelése az önkormányzatok feladata.</w:t>
      </w:r>
    </w:p>
    <w:p w14:paraId="6ACB2945" w14:textId="70AB0D5C" w:rsidR="004C46B3" w:rsidRDefault="004C46B3" w:rsidP="004C46B3">
      <w:pPr>
        <w:spacing w:before="240" w:line="276" w:lineRule="auto"/>
        <w:jc w:val="both"/>
        <w:rPr>
          <w:lang w:eastAsia="hu-HU"/>
        </w:rPr>
      </w:pPr>
      <w:r>
        <w:rPr>
          <w:lang w:eastAsia="hu-HU"/>
        </w:rPr>
        <w:t>A</w:t>
      </w:r>
      <w:r w:rsidRPr="004C46B3">
        <w:rPr>
          <w:lang w:eastAsia="hu-HU"/>
        </w:rPr>
        <w:t xml:space="preserve"> </w:t>
      </w:r>
      <w:r>
        <w:rPr>
          <w:lang w:eastAsia="hu-HU"/>
        </w:rPr>
        <w:t>KGR-K11 űrlapok</w:t>
      </w:r>
      <w:r w:rsidR="004A72C0">
        <w:rPr>
          <w:lang w:eastAsia="hu-HU"/>
        </w:rPr>
        <w:t xml:space="preserve"> szerinti</w:t>
      </w:r>
      <w:r>
        <w:rPr>
          <w:lang w:eastAsia="hu-HU"/>
        </w:rPr>
        <w:t xml:space="preserve"> aggregátumok </w:t>
      </w:r>
      <w:r w:rsidR="008E4A06">
        <w:rPr>
          <w:lang w:eastAsia="hu-HU"/>
        </w:rPr>
        <w:t xml:space="preserve">feldolgozása után az adattárház ezeket az összegzett adatokat az űrlapok felépítésének megfelelő riportok formájában jeleníti meg. A tesztelés során ebben az esetben az </w:t>
      </w:r>
      <w:proofErr w:type="spellStart"/>
      <w:r w:rsidR="008E4A06">
        <w:rPr>
          <w:lang w:eastAsia="hu-HU"/>
        </w:rPr>
        <w:t>aggregált</w:t>
      </w:r>
      <w:proofErr w:type="spellEnd"/>
      <w:r w:rsidR="008E4A06">
        <w:rPr>
          <w:lang w:eastAsia="hu-HU"/>
        </w:rPr>
        <w:t xml:space="preserve"> összegek helyességének ellenőrzését kell elvégezni.</w:t>
      </w:r>
    </w:p>
    <w:p w14:paraId="0E670F59" w14:textId="4995245E" w:rsidR="008E4A06" w:rsidRPr="00762B8F" w:rsidRDefault="008E4A06" w:rsidP="00762B8F">
      <w:pPr>
        <w:spacing w:before="240" w:line="276" w:lineRule="auto"/>
        <w:jc w:val="both"/>
        <w:rPr>
          <w:lang w:eastAsia="hu-HU"/>
        </w:rPr>
      </w:pPr>
      <w:r>
        <w:rPr>
          <w:lang w:eastAsia="hu-HU"/>
        </w:rPr>
        <w:t xml:space="preserve">Az elemi kötelezettségvállalás adatok tesztelése kétféleképpen történik. </w:t>
      </w:r>
      <w:r w:rsidR="007F5F45">
        <w:rPr>
          <w:lang w:eastAsia="hu-HU"/>
        </w:rPr>
        <w:t xml:space="preserve">Az űrlapos adatszolgáltatás során az adattárházban érkező aggregátumokkal való egyezőség ellenőrzése érdekében az adattárház maga is előállítja az elemi adatok alapján az űrlapok adatainak egy részét (azokat, melyek előállításához az adatok rendelkezésre állnak). </w:t>
      </w:r>
      <w:r w:rsidR="00B909CC">
        <w:rPr>
          <w:lang w:eastAsia="hu-HU"/>
        </w:rPr>
        <w:t>A tesztelés során</w:t>
      </w:r>
      <w:r w:rsidR="0076181F">
        <w:rPr>
          <w:lang w:eastAsia="hu-HU"/>
        </w:rPr>
        <w:t xml:space="preserve"> egyfelől</w:t>
      </w:r>
      <w:r w:rsidR="00B909CC">
        <w:rPr>
          <w:lang w:eastAsia="hu-HU"/>
        </w:rPr>
        <w:t xml:space="preserve"> ezen aggregátumok űrlapokkal való egyezőségének ellenőrzését </w:t>
      </w:r>
      <w:r w:rsidR="00762B8F">
        <w:rPr>
          <w:lang w:eastAsia="hu-HU"/>
        </w:rPr>
        <w:t xml:space="preserve">és tényszerű dokumentálását is el </w:t>
      </w:r>
      <w:r w:rsidR="00B909CC">
        <w:rPr>
          <w:lang w:eastAsia="hu-HU"/>
        </w:rPr>
        <w:t>kell végezni.</w:t>
      </w:r>
      <w:r w:rsidR="00762B8F">
        <w:rPr>
          <w:lang w:eastAsia="hu-HU"/>
        </w:rPr>
        <w:t xml:space="preserve"> </w:t>
      </w:r>
      <w:r w:rsidR="00762B8F" w:rsidRPr="00762B8F">
        <w:rPr>
          <w:lang w:eastAsia="hu-HU"/>
        </w:rPr>
        <w:t xml:space="preserve">Ezen felül a Kincstár munkatársai </w:t>
      </w:r>
      <w:r w:rsidR="00762B8F">
        <w:rPr>
          <w:lang w:eastAsia="hu-HU"/>
        </w:rPr>
        <w:t xml:space="preserve">is </w:t>
      </w:r>
      <w:r w:rsidR="00762B8F" w:rsidRPr="00762B8F">
        <w:rPr>
          <w:lang w:eastAsia="hu-HU"/>
        </w:rPr>
        <w:t>ellenőrizni fogják a GAZD adatkör heti aggregátumaiban szereplő kötelezettségvállalás adatok és a tételes kötelezettségvállalás adatokból képzett aggregátumok közötti egyezőséget.</w:t>
      </w:r>
    </w:p>
    <w:p w14:paraId="36A1E5F0" w14:textId="441012CA" w:rsidR="00310235" w:rsidRPr="00913ADD" w:rsidRDefault="00B909CC" w:rsidP="00C66FB0">
      <w:pPr>
        <w:spacing w:before="240" w:line="276" w:lineRule="auto"/>
        <w:jc w:val="both"/>
      </w:pPr>
      <w:r>
        <w:t xml:space="preserve">Mivel az aggregátumok </w:t>
      </w:r>
      <w:proofErr w:type="spellStart"/>
      <w:r>
        <w:t>adattárházbéli</w:t>
      </w:r>
      <w:proofErr w:type="spellEnd"/>
      <w:r>
        <w:t xml:space="preserve"> előállításához n</w:t>
      </w:r>
      <w:r w:rsidR="000B4E46">
        <w:t>em szükséges minden elemi adat</w:t>
      </w:r>
      <w:r>
        <w:t xml:space="preserve">, valamint ezek űrlap adatoktól való esetleges eltérését okozhatja forrásrendszeri és/vagy </w:t>
      </w:r>
      <w:proofErr w:type="spellStart"/>
      <w:r>
        <w:t>adattárházbéli</w:t>
      </w:r>
      <w:proofErr w:type="spellEnd"/>
      <w:r>
        <w:t xml:space="preserve"> hiba is, így az elemi adatok esetében szükséges a tételes </w:t>
      </w:r>
      <w:r w:rsidR="000B4E46">
        <w:t xml:space="preserve">listák ellenőrzése is. </w:t>
      </w:r>
      <w:r w:rsidR="00C61BB7">
        <w:t xml:space="preserve">Az elemi riportok az </w:t>
      </w:r>
      <w:proofErr w:type="spellStart"/>
      <w:r w:rsidR="00C61BB7">
        <w:t>ASP-ben</w:t>
      </w:r>
      <w:proofErr w:type="spellEnd"/>
      <w:r w:rsidR="00C61BB7">
        <w:t xml:space="preserve"> elérhető kötelezettségvállalásokra és főkönyvre létrehozott </w:t>
      </w:r>
      <w:r w:rsidR="00A6292B">
        <w:t xml:space="preserve">lekérdező </w:t>
      </w:r>
      <w:r w:rsidR="00C61BB7">
        <w:t xml:space="preserve">listák alapján készülnek, tartalmukat a forrásrendszer adattartalmával kell összevetni. </w:t>
      </w:r>
      <w:r w:rsidR="00C66FB0">
        <w:t>A</w:t>
      </w:r>
      <w:r w:rsidR="00A6292B">
        <w:t>z</w:t>
      </w:r>
      <w:r w:rsidR="00C66FB0">
        <w:t xml:space="preserve"> </w:t>
      </w:r>
      <w:r w:rsidR="004C46B3">
        <w:t xml:space="preserve">adatok </w:t>
      </w:r>
      <w:r w:rsidR="00C66FB0">
        <w:t>összevetés</w:t>
      </w:r>
      <w:r w:rsidR="00596838">
        <w:t>é</w:t>
      </w:r>
      <w:r w:rsidR="00C66FB0">
        <w:t xml:space="preserve">hez szükséges a </w:t>
      </w:r>
      <w:proofErr w:type="spellStart"/>
      <w:r w:rsidR="00C66FB0">
        <w:t>deperszonalizált</w:t>
      </w:r>
      <w:proofErr w:type="spellEnd"/>
      <w:r w:rsidR="00C66FB0">
        <w:t xml:space="preserve"> </w:t>
      </w:r>
      <w:r w:rsidR="0094525C">
        <w:t>jellemzők</w:t>
      </w:r>
      <w:r w:rsidR="00C66FB0">
        <w:t xml:space="preserve"> visszaforgatása, azaz </w:t>
      </w:r>
      <w:proofErr w:type="spellStart"/>
      <w:r w:rsidR="00C66FB0">
        <w:t>reperszonalizálása</w:t>
      </w:r>
      <w:proofErr w:type="spellEnd"/>
      <w:r w:rsidR="00C66FB0">
        <w:t>.</w:t>
      </w:r>
    </w:p>
    <w:p w14:paraId="62FD63F3" w14:textId="77777777" w:rsidR="00913ADD" w:rsidRDefault="005F77E2" w:rsidP="00346842">
      <w:pPr>
        <w:pStyle w:val="Bekezdsszmozs"/>
        <w:ind w:left="1416" w:hanging="1416"/>
      </w:pPr>
      <w:bookmarkStart w:id="29" w:name="_Toc517089990"/>
      <w:r>
        <w:t>Ipar és kereskedelmi rendszer</w:t>
      </w:r>
      <w:r w:rsidR="008E4481">
        <w:t xml:space="preserve"> adatköre</w:t>
      </w:r>
      <w:bookmarkEnd w:id="29"/>
    </w:p>
    <w:p w14:paraId="4BA84060" w14:textId="3172DCC7" w:rsidR="00913ADD" w:rsidRDefault="00913ADD" w:rsidP="001D2F51">
      <w:pPr>
        <w:spacing w:before="240" w:line="276" w:lineRule="auto"/>
        <w:jc w:val="both"/>
        <w:rPr>
          <w:lang w:eastAsia="hu-HU"/>
        </w:rPr>
      </w:pPr>
      <w:r>
        <w:t>A</w:t>
      </w:r>
      <w:r w:rsidR="001D2F51">
        <w:t xml:space="preserve">z </w:t>
      </w:r>
      <w:r w:rsidR="001D2F51" w:rsidRPr="001D2F51">
        <w:t>Ipar</w:t>
      </w:r>
      <w:r w:rsidR="001C4490">
        <w:t>-</w:t>
      </w:r>
      <w:r w:rsidR="001D2F51" w:rsidRPr="001D2F51">
        <w:t xml:space="preserve"> és kereskedelmi </w:t>
      </w:r>
      <w:r w:rsidR="001C4490">
        <w:t>szak</w:t>
      </w:r>
      <w:r w:rsidR="001D2F51" w:rsidRPr="001D2F51">
        <w:t>rendszer</w:t>
      </w:r>
      <w:r w:rsidR="001D2F51">
        <w:t>ek adatkörei közül a betöltési prototípusban csak a szálláshely szolgá</w:t>
      </w:r>
      <w:r w:rsidR="00A6292B">
        <w:t xml:space="preserve">ltatók adatai érintettek. </w:t>
      </w:r>
      <w:r w:rsidR="00EC3C6C">
        <w:rPr>
          <w:lang w:eastAsia="hu-HU"/>
        </w:rPr>
        <w:t xml:space="preserve">Ezen adatkörök tesztelése az önkormányzatok feladata. </w:t>
      </w:r>
      <w:r w:rsidR="00EC3C6C">
        <w:t>A tesztelés</w:t>
      </w:r>
      <w:r w:rsidR="001D2F51">
        <w:t xml:space="preserve"> </w:t>
      </w:r>
      <w:proofErr w:type="spellStart"/>
      <w:r w:rsidR="001D2F51">
        <w:t>aggregált</w:t>
      </w:r>
      <w:proofErr w:type="spellEnd"/>
      <w:r w:rsidR="001D2F51">
        <w:t xml:space="preserve"> és tételes riportokon keresztül történik, melyek az </w:t>
      </w:r>
      <w:proofErr w:type="spellStart"/>
      <w:r w:rsidR="001D2F51">
        <w:rPr>
          <w:lang w:eastAsia="hu-HU"/>
        </w:rPr>
        <w:t>ASP-ben</w:t>
      </w:r>
      <w:proofErr w:type="spellEnd"/>
      <w:r w:rsidR="001D2F51">
        <w:rPr>
          <w:lang w:eastAsia="hu-HU"/>
        </w:rPr>
        <w:t xml:space="preserve"> elérhető riportok alapján készülnek. Ezek a riportok az alábbiak:</w:t>
      </w:r>
    </w:p>
    <w:p w14:paraId="2866E691" w14:textId="74FB91CA" w:rsidR="001D2F51" w:rsidRDefault="001D2F51" w:rsidP="001D2F51">
      <w:pPr>
        <w:pStyle w:val="Listaszerbekezds"/>
        <w:numPr>
          <w:ilvl w:val="0"/>
          <w:numId w:val="57"/>
        </w:numPr>
        <w:spacing w:before="240" w:line="276" w:lineRule="auto"/>
        <w:jc w:val="both"/>
      </w:pPr>
      <w:r>
        <w:t>Listás riportok:</w:t>
      </w:r>
    </w:p>
    <w:p w14:paraId="7214D955" w14:textId="51EA0C2C" w:rsidR="001D2F51" w:rsidRDefault="00342085" w:rsidP="001D2F51">
      <w:pPr>
        <w:pStyle w:val="Listaszerbekezds"/>
        <w:numPr>
          <w:ilvl w:val="1"/>
          <w:numId w:val="57"/>
        </w:numPr>
        <w:spacing w:before="240" w:line="276" w:lineRule="auto"/>
        <w:jc w:val="both"/>
      </w:pPr>
      <w:r>
        <w:t>elemi, tételes lista a szálláshelyek bizonyos jellemzőivel,</w:t>
      </w:r>
      <w:r w:rsidR="00A5257D">
        <w:t xml:space="preserve"> mint például</w:t>
      </w:r>
      <w:r w:rsidR="005A7C21">
        <w:t xml:space="preserve"> szállás neve, címe, státusza, szobaszáma,</w:t>
      </w:r>
      <w:r w:rsidR="00B4470E">
        <w:t xml:space="preserve"> </w:t>
      </w:r>
      <w:r w:rsidR="005A7C21">
        <w:t>ágyszáma, üzemeltető neve, címe stb</w:t>
      </w:r>
      <w:r w:rsidR="00B4470E">
        <w:t>.</w:t>
      </w:r>
    </w:p>
    <w:p w14:paraId="1BAF4DFE" w14:textId="324CA3ED" w:rsidR="00342085" w:rsidRDefault="00342085" w:rsidP="00A5257D">
      <w:pPr>
        <w:pStyle w:val="Listaszerbekezds"/>
        <w:numPr>
          <w:ilvl w:val="1"/>
          <w:numId w:val="57"/>
        </w:numPr>
        <w:spacing w:before="240" w:line="276" w:lineRule="auto"/>
        <w:jc w:val="both"/>
      </w:pPr>
      <w:r>
        <w:t>összesít</w:t>
      </w:r>
      <w:r w:rsidR="00CB0E69">
        <w:t xml:space="preserve">és </w:t>
      </w:r>
      <w:r>
        <w:t>a szálláshelyek státusza</w:t>
      </w:r>
      <w:r w:rsidR="00CB0E69">
        <w:t xml:space="preserve"> szerint</w:t>
      </w:r>
      <w:r w:rsidR="00B96CDC">
        <w:t>i</w:t>
      </w:r>
      <w:r w:rsidR="00CB0E69">
        <w:t xml:space="preserve"> bont</w:t>
      </w:r>
      <w:r w:rsidR="00B96CDC">
        <w:t>ásban</w:t>
      </w:r>
      <w:r w:rsidR="00B4470E">
        <w:t>,</w:t>
      </w:r>
    </w:p>
    <w:p w14:paraId="0B6769FF" w14:textId="55605899" w:rsidR="001D2F51" w:rsidRDefault="001D2F51" w:rsidP="001D2F51">
      <w:pPr>
        <w:pStyle w:val="Listaszerbekezds"/>
        <w:numPr>
          <w:ilvl w:val="0"/>
          <w:numId w:val="57"/>
        </w:numPr>
        <w:spacing w:before="240" w:line="276" w:lineRule="auto"/>
        <w:jc w:val="both"/>
      </w:pPr>
      <w:r>
        <w:t>KSH adatbejelentő nyomtatványok:</w:t>
      </w:r>
    </w:p>
    <w:p w14:paraId="4BDE5089" w14:textId="54E1EF0C" w:rsidR="001D2F51" w:rsidRDefault="00342085" w:rsidP="00342085">
      <w:pPr>
        <w:pStyle w:val="Listaszerbekezds"/>
        <w:numPr>
          <w:ilvl w:val="1"/>
          <w:numId w:val="57"/>
        </w:numPr>
        <w:spacing w:before="240" w:line="276" w:lineRule="auto"/>
        <w:jc w:val="both"/>
      </w:pPr>
      <w:r>
        <w:t>j</w:t>
      </w:r>
      <w:r w:rsidRPr="00342085">
        <w:t>elentés a működést kezdő, megszűnt, üzemeltetési kört módosított kereskedelmi és nem üzleti céllal üzemeltetett szálláshelyekről, az egyéb szálláshelyek kivételével (</w:t>
      </w:r>
      <w:proofErr w:type="spellStart"/>
      <w:r w:rsidRPr="00342085">
        <w:t>nyilv</w:t>
      </w:r>
      <w:proofErr w:type="spellEnd"/>
      <w:r w:rsidRPr="00342085">
        <w:t>. szám: 2076)</w:t>
      </w:r>
      <w:r>
        <w:t>,</w:t>
      </w:r>
    </w:p>
    <w:p w14:paraId="7A9C7646" w14:textId="6E902851" w:rsidR="00342085" w:rsidRDefault="00342085" w:rsidP="00342085">
      <w:pPr>
        <w:pStyle w:val="Listaszerbekezds"/>
        <w:numPr>
          <w:ilvl w:val="1"/>
          <w:numId w:val="57"/>
        </w:numPr>
        <w:spacing w:before="240" w:line="276" w:lineRule="auto"/>
        <w:jc w:val="both"/>
      </w:pPr>
      <w:r w:rsidRPr="00342085">
        <w:t>jelentés az üzleti célú egyéb szálláshelyekről (</w:t>
      </w:r>
      <w:proofErr w:type="spellStart"/>
      <w:r w:rsidRPr="00342085">
        <w:t>nyilv</w:t>
      </w:r>
      <w:proofErr w:type="spellEnd"/>
      <w:r w:rsidRPr="00342085">
        <w:t>. szám: 1761)</w:t>
      </w:r>
      <w:r>
        <w:t>.</w:t>
      </w:r>
    </w:p>
    <w:p w14:paraId="2B67A410" w14:textId="6D221149" w:rsidR="00342085" w:rsidRDefault="00342085" w:rsidP="00342085">
      <w:pPr>
        <w:spacing w:before="240" w:line="276" w:lineRule="auto"/>
        <w:jc w:val="both"/>
      </w:pPr>
      <w:r>
        <w:t xml:space="preserve">Mind a </w:t>
      </w:r>
      <w:r w:rsidR="00A6292B">
        <w:t xml:space="preserve">listás </w:t>
      </w:r>
      <w:r>
        <w:t>riportok, mind az adatbejelentő nyomtatványok es</w:t>
      </w:r>
      <w:r w:rsidR="00A6292B">
        <w:t>e</w:t>
      </w:r>
      <w:r>
        <w:t>tében az adattárház által előállítottak adattartalmát össze kell vetni a forrásrendszer (az ASP vagy a lokális szakrendszer, illetve nyilvántartás) adataival</w:t>
      </w:r>
      <w:r w:rsidR="00C61763">
        <w:t>, illetve riportjaival</w:t>
      </w:r>
      <w:r>
        <w:t>.</w:t>
      </w:r>
      <w:r w:rsidR="00C66FB0">
        <w:t xml:space="preserve"> A tételes összevetéshez ebben az esetben is szükséges a </w:t>
      </w:r>
      <w:proofErr w:type="spellStart"/>
      <w:r w:rsidR="00C66FB0">
        <w:t>deperszonalizált</w:t>
      </w:r>
      <w:proofErr w:type="spellEnd"/>
      <w:r w:rsidR="00C66FB0">
        <w:t xml:space="preserve"> </w:t>
      </w:r>
      <w:r w:rsidR="0094525C">
        <w:t>jellemzők</w:t>
      </w:r>
      <w:r w:rsidR="00C66FB0">
        <w:t xml:space="preserve"> visszaforgatás</w:t>
      </w:r>
      <w:r w:rsidR="00F56FD0">
        <w:t>a</w:t>
      </w:r>
      <w:r w:rsidR="00C66FB0">
        <w:t>.</w:t>
      </w:r>
    </w:p>
    <w:p w14:paraId="38348712" w14:textId="77777777" w:rsidR="00913ADD" w:rsidRDefault="008E4481" w:rsidP="005371FC">
      <w:pPr>
        <w:pStyle w:val="Bekezdsszmozs"/>
      </w:pPr>
      <w:bookmarkStart w:id="30" w:name="_Toc517089991"/>
      <w:r>
        <w:t>KTÖRZS rendszer adatköre</w:t>
      </w:r>
      <w:bookmarkEnd w:id="30"/>
    </w:p>
    <w:p w14:paraId="35454535" w14:textId="71EDFD42" w:rsidR="008E4481" w:rsidRDefault="00B64099" w:rsidP="00B64099">
      <w:pPr>
        <w:spacing w:before="240" w:line="276" w:lineRule="auto"/>
        <w:jc w:val="both"/>
      </w:pPr>
      <w:r>
        <w:t xml:space="preserve">A KTÖRZS forrásrendszer adatainak tesztelése </w:t>
      </w:r>
      <w:r w:rsidR="00B96CDC">
        <w:t xml:space="preserve">egyrészt </w:t>
      </w:r>
      <w:r>
        <w:t xml:space="preserve">elemi szinten </w:t>
      </w:r>
      <w:r w:rsidR="00CE7226">
        <w:t>zajlik</w:t>
      </w:r>
      <w:r w:rsidR="00D3567F">
        <w:t xml:space="preserve">, </w:t>
      </w:r>
      <w:r w:rsidR="00B96CDC">
        <w:t xml:space="preserve">másrészt néhány egyszerű </w:t>
      </w:r>
      <w:r w:rsidR="00D3567F">
        <w:t>aggregátum képzése</w:t>
      </w:r>
      <w:r w:rsidR="00B96CDC">
        <w:t xml:space="preserve"> segítségével. </w:t>
      </w:r>
      <w:r w:rsidR="00EC3C6C" w:rsidRPr="00B4470E">
        <w:rPr>
          <w:b/>
        </w:rPr>
        <w:t>Az adatkör tesztelése a Kincstár feladata, nem az önkormányzatoké.</w:t>
      </w:r>
      <w:r w:rsidR="00EC3C6C">
        <w:t xml:space="preserve"> </w:t>
      </w:r>
      <w:r>
        <w:t xml:space="preserve">A forrásrendszertől érkező </w:t>
      </w:r>
      <w:proofErr w:type="spellStart"/>
      <w:r>
        <w:t>xml</w:t>
      </w:r>
      <w:proofErr w:type="spellEnd"/>
      <w:r>
        <w:t xml:space="preserve"> állományok feldolgozása után az adattárház elemi szintű, tételes riportokat állít elő</w:t>
      </w:r>
      <w:r w:rsidR="00CE7226">
        <w:t xml:space="preserve"> az önkormányzatok és intézményeik jellemzőivel</w:t>
      </w:r>
      <w:r>
        <w:t xml:space="preserve">, melyek adattartalmát az aktuális </w:t>
      </w:r>
      <w:proofErr w:type="spellStart"/>
      <w:r w:rsidR="00CE7226">
        <w:t>KTÖRZS-béli</w:t>
      </w:r>
      <w:proofErr w:type="spellEnd"/>
      <w:r w:rsidR="00CE7226">
        <w:t xml:space="preserve"> adatokkal</w:t>
      </w:r>
      <w:r w:rsidR="00D3567F">
        <w:t xml:space="preserve"> szükséges összevetni</w:t>
      </w:r>
      <w:r w:rsidR="00CE7226">
        <w:t>.</w:t>
      </w:r>
      <w:r w:rsidR="00D3567F">
        <w:t xml:space="preserve"> A tesztelés elvégzéséhez a KTÖRZS lekérdező felületén elérhető adatok szükségesek. Szúrópróbaszerűen, megfelelő mennyiségű teszt önkormányzat vagy intézmény kiválasztása szükséges, majd ezek minden, az adattárház riportjában szereplő jellemzőjét össze kell vetni a </w:t>
      </w:r>
      <w:proofErr w:type="spellStart"/>
      <w:r w:rsidR="00D3567F">
        <w:t>KTÖRZS-ből</w:t>
      </w:r>
      <w:proofErr w:type="spellEnd"/>
      <w:r w:rsidR="00D3567F">
        <w:t xml:space="preserve"> lekérdezhetőkkel. </w:t>
      </w:r>
      <w:r w:rsidR="00B96CDC">
        <w:t xml:space="preserve">Ezen felül </w:t>
      </w:r>
      <w:r w:rsidR="00B4470E">
        <w:t xml:space="preserve">a fontosabb sarokszámokról </w:t>
      </w:r>
      <w:r w:rsidR="00B96CDC">
        <w:t>aggregátum is készül</w:t>
      </w:r>
      <w:r w:rsidR="00B4470E">
        <w:t xml:space="preserve"> (pl.: adott napon élő alanyok, önkormányzatok, intézmények, stb.)</w:t>
      </w:r>
      <w:r w:rsidR="00B96CDC">
        <w:t>.</w:t>
      </w:r>
    </w:p>
    <w:p w14:paraId="71397247" w14:textId="7DFFE77D" w:rsidR="00853060" w:rsidRDefault="00853060" w:rsidP="00EC689D">
      <w:pPr>
        <w:pStyle w:val="Cmsor1"/>
      </w:pPr>
      <w:bookmarkStart w:id="31" w:name="_Toc517089992"/>
      <w:r>
        <w:t>Tesztelés sikerkritériumai</w:t>
      </w:r>
      <w:bookmarkEnd w:id="31"/>
    </w:p>
    <w:p w14:paraId="14E6882D" w14:textId="7ECC550F" w:rsidR="00853060" w:rsidRPr="00A5768B" w:rsidRDefault="00853060" w:rsidP="00853060">
      <w:pPr>
        <w:spacing w:before="240" w:after="240"/>
        <w:jc w:val="both"/>
        <w:rPr>
          <w:lang w:eastAsia="hu-HU"/>
        </w:rPr>
      </w:pPr>
      <w:r w:rsidRPr="00A5768B">
        <w:rPr>
          <w:lang w:eastAsia="hu-HU"/>
        </w:rPr>
        <w:t xml:space="preserve">A </w:t>
      </w:r>
      <w:r>
        <w:rPr>
          <w:lang w:eastAsia="hu-HU"/>
        </w:rPr>
        <w:t xml:space="preserve">tesztelés sikerkritériumai a betöltési és adatfeldolgozási </w:t>
      </w:r>
      <w:r w:rsidRPr="00A5768B">
        <w:rPr>
          <w:lang w:eastAsia="hu-HU"/>
        </w:rPr>
        <w:t>folyamat lépéseit</w:t>
      </w:r>
      <w:r>
        <w:rPr>
          <w:lang w:eastAsia="hu-HU"/>
        </w:rPr>
        <w:t xml:space="preserve"> mentén a következőképpen alakulnak.</w:t>
      </w:r>
    </w:p>
    <w:tbl>
      <w:tblPr>
        <w:tblStyle w:val="Rcsostblzat"/>
        <w:tblW w:w="9185" w:type="dxa"/>
        <w:tblInd w:w="-5" w:type="dxa"/>
        <w:tblLook w:val="04A0" w:firstRow="1" w:lastRow="0" w:firstColumn="1" w:lastColumn="0" w:noHBand="0" w:noVBand="1"/>
      </w:tblPr>
      <w:tblGrid>
        <w:gridCol w:w="4791"/>
        <w:gridCol w:w="4394"/>
      </w:tblGrid>
      <w:tr w:rsidR="00853060" w:rsidRPr="00F0157F" w14:paraId="40B53BC8" w14:textId="77777777" w:rsidTr="00CC68BA">
        <w:trPr>
          <w:tblHeader/>
        </w:trPr>
        <w:tc>
          <w:tcPr>
            <w:tcW w:w="4791" w:type="dxa"/>
            <w:shd w:val="clear" w:color="auto" w:fill="BFBFBF" w:themeFill="background1" w:themeFillShade="BF"/>
          </w:tcPr>
          <w:p w14:paraId="1A92B0C4" w14:textId="77777777" w:rsidR="00853060" w:rsidRPr="00F0157F" w:rsidRDefault="00853060" w:rsidP="00E14361">
            <w:pPr>
              <w:rPr>
                <w:rFonts w:cs="Arial"/>
                <w:b/>
              </w:rPr>
            </w:pPr>
            <w:r w:rsidRPr="00F0157F">
              <w:rPr>
                <w:rFonts w:cs="Arial"/>
                <w:b/>
              </w:rPr>
              <w:t>Feladat</w:t>
            </w:r>
          </w:p>
        </w:tc>
        <w:tc>
          <w:tcPr>
            <w:tcW w:w="4394" w:type="dxa"/>
            <w:shd w:val="clear" w:color="auto" w:fill="BFBFBF" w:themeFill="background1" w:themeFillShade="BF"/>
          </w:tcPr>
          <w:p w14:paraId="1A4413B8" w14:textId="2059923D" w:rsidR="00853060" w:rsidRPr="00F0157F" w:rsidRDefault="00853060" w:rsidP="00E14361">
            <w:pPr>
              <w:rPr>
                <w:rFonts w:cs="Arial"/>
                <w:b/>
              </w:rPr>
            </w:pPr>
            <w:r>
              <w:rPr>
                <w:rFonts w:cs="Arial"/>
                <w:b/>
              </w:rPr>
              <w:t>Sikerkritérium</w:t>
            </w:r>
          </w:p>
        </w:tc>
      </w:tr>
      <w:tr w:rsidR="00853060" w:rsidRPr="00F0157F" w14:paraId="76E6E17E" w14:textId="77777777" w:rsidTr="00CC68BA">
        <w:tc>
          <w:tcPr>
            <w:tcW w:w="4791" w:type="dxa"/>
          </w:tcPr>
          <w:p w14:paraId="03C33B81" w14:textId="77777777" w:rsidR="00853060" w:rsidRPr="00F0157F" w:rsidRDefault="00853060" w:rsidP="00E14361">
            <w:pPr>
              <w:rPr>
                <w:rFonts w:cs="Arial"/>
              </w:rPr>
            </w:pPr>
            <w:r w:rsidRPr="00F0157F">
              <w:rPr>
                <w:rFonts w:cs="Arial"/>
              </w:rPr>
              <w:t>Szakrendszeri leválogató tesztelése</w:t>
            </w:r>
          </w:p>
        </w:tc>
        <w:tc>
          <w:tcPr>
            <w:tcW w:w="4394" w:type="dxa"/>
          </w:tcPr>
          <w:p w14:paraId="21A8263E" w14:textId="2AD5423D" w:rsidR="00853060" w:rsidRDefault="00853060" w:rsidP="00E14361">
            <w:r>
              <w:t>Formai e</w:t>
            </w:r>
            <w:r w:rsidR="00783877">
              <w:t>llenőrzések a feldolgozás során;</w:t>
            </w:r>
          </w:p>
          <w:p w14:paraId="4EDC5CF4" w14:textId="0E1DA0A2" w:rsidR="00853060" w:rsidRPr="00F0157F" w:rsidRDefault="00853060" w:rsidP="00E14361">
            <w:pPr>
              <w:rPr>
                <w:rFonts w:cs="Arial"/>
              </w:rPr>
            </w:pPr>
            <w:r>
              <w:t>Teszt minta riportok adathelyessége</w:t>
            </w:r>
          </w:p>
        </w:tc>
      </w:tr>
      <w:tr w:rsidR="00853060" w:rsidRPr="00F0157F" w14:paraId="7C16F833" w14:textId="77777777" w:rsidTr="00CC68BA">
        <w:tc>
          <w:tcPr>
            <w:tcW w:w="4791" w:type="dxa"/>
          </w:tcPr>
          <w:p w14:paraId="12658B59" w14:textId="77777777" w:rsidR="00853060" w:rsidRPr="00F0157F" w:rsidRDefault="00853060" w:rsidP="00853060">
            <w:pPr>
              <w:rPr>
                <w:rFonts w:cs="Arial"/>
              </w:rPr>
            </w:pPr>
            <w:proofErr w:type="spellStart"/>
            <w:r w:rsidRPr="00F0157F">
              <w:rPr>
                <w:rFonts w:cs="Arial"/>
              </w:rPr>
              <w:t>Deperszonalizációs</w:t>
            </w:r>
            <w:proofErr w:type="spellEnd"/>
            <w:r w:rsidRPr="00F0157F">
              <w:rPr>
                <w:rFonts w:cs="Arial"/>
              </w:rPr>
              <w:t xml:space="preserve"> megoldás szakrendszeri leválogatóba való illesztésének tesztelése</w:t>
            </w:r>
          </w:p>
        </w:tc>
        <w:tc>
          <w:tcPr>
            <w:tcW w:w="4394" w:type="dxa"/>
          </w:tcPr>
          <w:p w14:paraId="0F319467" w14:textId="073FE258" w:rsidR="00853060" w:rsidRPr="00F0157F" w:rsidRDefault="00853060" w:rsidP="00853060">
            <w:pPr>
              <w:rPr>
                <w:rFonts w:cs="Arial"/>
              </w:rPr>
            </w:pPr>
            <w:r>
              <w:t>Adattárház oldalon nem tesztelhető</w:t>
            </w:r>
          </w:p>
        </w:tc>
      </w:tr>
      <w:tr w:rsidR="00853060" w:rsidRPr="00F0157F" w14:paraId="3C1D1569" w14:textId="77777777" w:rsidTr="00CC68BA">
        <w:tc>
          <w:tcPr>
            <w:tcW w:w="4791" w:type="dxa"/>
          </w:tcPr>
          <w:p w14:paraId="183CB2FE" w14:textId="77777777" w:rsidR="00853060" w:rsidRPr="00F0157F" w:rsidRDefault="00853060" w:rsidP="00853060">
            <w:pPr>
              <w:rPr>
                <w:rFonts w:cs="Arial"/>
              </w:rPr>
            </w:pPr>
            <w:r w:rsidRPr="00F0157F">
              <w:rPr>
                <w:rFonts w:cs="Arial"/>
              </w:rPr>
              <w:t>Automatikus file feladás szakrendszeri leválogatóból, és a válasz állományok lekérdezése</w:t>
            </w:r>
          </w:p>
        </w:tc>
        <w:tc>
          <w:tcPr>
            <w:tcW w:w="4394" w:type="dxa"/>
          </w:tcPr>
          <w:p w14:paraId="6CFCDFA8" w14:textId="3E8F1F3E" w:rsidR="00853060" w:rsidRPr="00F0157F" w:rsidRDefault="00853060" w:rsidP="00853060">
            <w:pPr>
              <w:rPr>
                <w:rFonts w:cs="Arial"/>
              </w:rPr>
            </w:pPr>
            <w:r>
              <w:t>Adattárház oldalon nem tesztelhető</w:t>
            </w:r>
          </w:p>
        </w:tc>
      </w:tr>
      <w:tr w:rsidR="00853060" w:rsidRPr="00F0157F" w14:paraId="076373E3" w14:textId="77777777" w:rsidTr="00CC68BA">
        <w:tc>
          <w:tcPr>
            <w:tcW w:w="4791" w:type="dxa"/>
          </w:tcPr>
          <w:p w14:paraId="42CB2DD8" w14:textId="77777777" w:rsidR="00853060" w:rsidRPr="00F0157F" w:rsidRDefault="00853060" w:rsidP="00853060">
            <w:pPr>
              <w:rPr>
                <w:rFonts w:cs="Arial"/>
              </w:rPr>
            </w:pPr>
            <w:r w:rsidRPr="00F0157F">
              <w:rPr>
                <w:rFonts w:cs="Arial"/>
              </w:rPr>
              <w:t>Ősfeltöltési állományok feladása</w:t>
            </w:r>
          </w:p>
        </w:tc>
        <w:tc>
          <w:tcPr>
            <w:tcW w:w="4394" w:type="dxa"/>
          </w:tcPr>
          <w:p w14:paraId="4A6B09CA" w14:textId="4627924A" w:rsidR="00853060" w:rsidRPr="00F0157F" w:rsidRDefault="00853060" w:rsidP="00853060">
            <w:pPr>
              <w:rPr>
                <w:rFonts w:cs="Arial"/>
              </w:rPr>
            </w:pPr>
            <w:r>
              <w:t>Teszt minta riportok adathelyessége</w:t>
            </w:r>
          </w:p>
        </w:tc>
      </w:tr>
      <w:tr w:rsidR="00853060" w:rsidRPr="00F0157F" w14:paraId="299D7A37" w14:textId="77777777" w:rsidTr="00CC68BA">
        <w:tc>
          <w:tcPr>
            <w:tcW w:w="4791" w:type="dxa"/>
          </w:tcPr>
          <w:p w14:paraId="0D61755A" w14:textId="77777777" w:rsidR="00853060" w:rsidRPr="00F0157F" w:rsidRDefault="00853060" w:rsidP="00853060">
            <w:pPr>
              <w:rPr>
                <w:rFonts w:cs="Arial"/>
              </w:rPr>
            </w:pPr>
            <w:r w:rsidRPr="00F0157F">
              <w:rPr>
                <w:rFonts w:cs="Arial"/>
              </w:rPr>
              <w:t>Delta állományok feladása</w:t>
            </w:r>
          </w:p>
        </w:tc>
        <w:tc>
          <w:tcPr>
            <w:tcW w:w="4394" w:type="dxa"/>
          </w:tcPr>
          <w:p w14:paraId="0DCA6BFD" w14:textId="6177604E" w:rsidR="00853060" w:rsidRPr="00F0157F" w:rsidRDefault="00853060" w:rsidP="00853060">
            <w:pPr>
              <w:rPr>
                <w:rFonts w:cs="Arial"/>
              </w:rPr>
            </w:pPr>
            <w:r>
              <w:t>Teszt minta riportok adathelyessége</w:t>
            </w:r>
          </w:p>
        </w:tc>
      </w:tr>
      <w:tr w:rsidR="00853060" w:rsidRPr="00F0157F" w14:paraId="45842B8A" w14:textId="77777777" w:rsidTr="00CC68BA">
        <w:tc>
          <w:tcPr>
            <w:tcW w:w="4791" w:type="dxa"/>
          </w:tcPr>
          <w:p w14:paraId="19665764" w14:textId="77777777" w:rsidR="00853060" w:rsidRPr="00F0157F" w:rsidRDefault="00853060" w:rsidP="00853060">
            <w:pPr>
              <w:rPr>
                <w:rFonts w:cs="Arial"/>
              </w:rPr>
            </w:pPr>
            <w:r w:rsidRPr="00F0157F">
              <w:rPr>
                <w:rFonts w:cs="Arial"/>
              </w:rPr>
              <w:t>Egyszeri állományok feladása</w:t>
            </w:r>
          </w:p>
        </w:tc>
        <w:tc>
          <w:tcPr>
            <w:tcW w:w="4394" w:type="dxa"/>
          </w:tcPr>
          <w:p w14:paraId="435F992D" w14:textId="65E55948" w:rsidR="00853060" w:rsidRPr="00F0157F" w:rsidRDefault="00853060" w:rsidP="00853060">
            <w:pPr>
              <w:rPr>
                <w:rFonts w:cs="Arial"/>
              </w:rPr>
            </w:pPr>
            <w:r>
              <w:t>Teszt minta riportok adathelyessége</w:t>
            </w:r>
          </w:p>
        </w:tc>
      </w:tr>
      <w:tr w:rsidR="00853060" w:rsidRPr="00F0157F" w14:paraId="3301AD68" w14:textId="77777777" w:rsidTr="00CC68BA">
        <w:tc>
          <w:tcPr>
            <w:tcW w:w="4791" w:type="dxa"/>
          </w:tcPr>
          <w:p w14:paraId="7A871EF4" w14:textId="77777777" w:rsidR="00853060" w:rsidRPr="00F0157F" w:rsidRDefault="00853060" w:rsidP="00853060">
            <w:pPr>
              <w:rPr>
                <w:rFonts w:cs="Arial"/>
              </w:rPr>
            </w:pPr>
            <w:r w:rsidRPr="00F0157F">
              <w:rPr>
                <w:rFonts w:cs="Arial"/>
              </w:rPr>
              <w:t>Beérkezett állományok feldolgozása</w:t>
            </w:r>
          </w:p>
        </w:tc>
        <w:tc>
          <w:tcPr>
            <w:tcW w:w="4394" w:type="dxa"/>
          </w:tcPr>
          <w:p w14:paraId="03E63EBE" w14:textId="0E138A10" w:rsidR="00853060" w:rsidRPr="00F0157F" w:rsidRDefault="00853060" w:rsidP="00853060">
            <w:pPr>
              <w:rPr>
                <w:rFonts w:cs="Arial"/>
              </w:rPr>
            </w:pPr>
            <w:r>
              <w:t>Teszt minta riportok adathelyessége</w:t>
            </w:r>
          </w:p>
        </w:tc>
      </w:tr>
      <w:tr w:rsidR="00853060" w:rsidRPr="00F0157F" w14:paraId="5EFF6335" w14:textId="77777777" w:rsidTr="00CC68BA">
        <w:tc>
          <w:tcPr>
            <w:tcW w:w="4791" w:type="dxa"/>
          </w:tcPr>
          <w:p w14:paraId="626632F7" w14:textId="77777777" w:rsidR="00853060" w:rsidRPr="00F0157F" w:rsidRDefault="00853060" w:rsidP="00853060">
            <w:pPr>
              <w:rPr>
                <w:rFonts w:cs="Arial"/>
              </w:rPr>
            </w:pPr>
            <w:r w:rsidRPr="00F0157F">
              <w:rPr>
                <w:rFonts w:cs="Arial"/>
              </w:rPr>
              <w:t xml:space="preserve">Riportok előállítása, és eljuttatása az Önkormányzatok számára </w:t>
            </w:r>
          </w:p>
        </w:tc>
        <w:tc>
          <w:tcPr>
            <w:tcW w:w="4394" w:type="dxa"/>
          </w:tcPr>
          <w:p w14:paraId="13026C3F" w14:textId="425E5067" w:rsidR="00853060" w:rsidRPr="00F0157F" w:rsidRDefault="00853060" w:rsidP="00853060">
            <w:pPr>
              <w:rPr>
                <w:rFonts w:cs="Arial"/>
              </w:rPr>
            </w:pPr>
            <w:r>
              <w:t>Teszt minta riportok adathelyessége</w:t>
            </w:r>
          </w:p>
        </w:tc>
      </w:tr>
      <w:tr w:rsidR="00853060" w:rsidRPr="00F0157F" w14:paraId="19B9DD02" w14:textId="77777777" w:rsidTr="00CC68BA">
        <w:tc>
          <w:tcPr>
            <w:tcW w:w="4791" w:type="dxa"/>
          </w:tcPr>
          <w:p w14:paraId="068DDC8C" w14:textId="77777777" w:rsidR="00853060" w:rsidRPr="00F0157F" w:rsidRDefault="00853060" w:rsidP="00853060">
            <w:pPr>
              <w:rPr>
                <w:rFonts w:cs="Arial"/>
              </w:rPr>
            </w:pPr>
            <w:r w:rsidRPr="00F0157F">
              <w:rPr>
                <w:rFonts w:cs="Arial"/>
              </w:rPr>
              <w:t xml:space="preserve">Elkészült riportok </w:t>
            </w:r>
            <w:proofErr w:type="spellStart"/>
            <w:r w:rsidRPr="00F0157F">
              <w:rPr>
                <w:rFonts w:cs="Arial"/>
              </w:rPr>
              <w:t>reperszonalizációja</w:t>
            </w:r>
            <w:proofErr w:type="spellEnd"/>
          </w:p>
        </w:tc>
        <w:tc>
          <w:tcPr>
            <w:tcW w:w="4394" w:type="dxa"/>
          </w:tcPr>
          <w:p w14:paraId="62776711" w14:textId="3FFA344B" w:rsidR="00853060" w:rsidRPr="00F0157F" w:rsidRDefault="00853060" w:rsidP="00853060">
            <w:pPr>
              <w:rPr>
                <w:rFonts w:cs="Arial"/>
              </w:rPr>
            </w:pPr>
            <w:r>
              <w:t>Adattárház oldalon nem tesztelhető</w:t>
            </w:r>
          </w:p>
        </w:tc>
      </w:tr>
      <w:tr w:rsidR="00853060" w:rsidRPr="00F0157F" w14:paraId="5D7AA281" w14:textId="77777777" w:rsidTr="00CC68BA">
        <w:tc>
          <w:tcPr>
            <w:tcW w:w="4791" w:type="dxa"/>
          </w:tcPr>
          <w:p w14:paraId="0A604370" w14:textId="77777777" w:rsidR="00853060" w:rsidRPr="00F0157F" w:rsidRDefault="00853060" w:rsidP="00853060">
            <w:pPr>
              <w:rPr>
                <w:rFonts w:cs="Arial"/>
              </w:rPr>
            </w:pPr>
            <w:r w:rsidRPr="00F0157F">
              <w:rPr>
                <w:rFonts w:cs="Arial"/>
              </w:rPr>
              <w:t>Riportok ellenőrzése</w:t>
            </w:r>
          </w:p>
        </w:tc>
        <w:tc>
          <w:tcPr>
            <w:tcW w:w="4394" w:type="dxa"/>
          </w:tcPr>
          <w:p w14:paraId="5CD7CA59" w14:textId="17C2BD1F" w:rsidR="00853060" w:rsidRPr="00F0157F" w:rsidRDefault="00853060" w:rsidP="00853060">
            <w:pPr>
              <w:rPr>
                <w:rFonts w:cs="Arial"/>
              </w:rPr>
            </w:pPr>
            <w:r>
              <w:t>Teszt minta riportok adathelyessége</w:t>
            </w:r>
          </w:p>
        </w:tc>
      </w:tr>
    </w:tbl>
    <w:p w14:paraId="5D609C6C" w14:textId="55A2F023" w:rsidR="00853060" w:rsidRDefault="00853060" w:rsidP="00853060">
      <w:pPr>
        <w:spacing w:before="240" w:line="276" w:lineRule="auto"/>
        <w:jc w:val="center"/>
        <w:rPr>
          <w:noProof/>
          <w:sz w:val="18"/>
        </w:rPr>
      </w:pPr>
      <w:r w:rsidRPr="003B7CAB">
        <w:rPr>
          <w:b/>
          <w:bCs/>
          <w:noProof/>
          <w:sz w:val="18"/>
        </w:rPr>
        <w:fldChar w:fldCharType="begin"/>
      </w:r>
      <w:r w:rsidRPr="003B7CAB">
        <w:rPr>
          <w:noProof/>
          <w:sz w:val="18"/>
        </w:rPr>
        <w:instrText xml:space="preserve"> SEQ táblázat \* ARABIC </w:instrText>
      </w:r>
      <w:r w:rsidRPr="003B7CAB">
        <w:rPr>
          <w:b/>
          <w:bCs/>
          <w:noProof/>
          <w:sz w:val="18"/>
        </w:rPr>
        <w:fldChar w:fldCharType="separate"/>
      </w:r>
      <w:r>
        <w:rPr>
          <w:noProof/>
          <w:sz w:val="18"/>
        </w:rPr>
        <w:t>2</w:t>
      </w:r>
      <w:r w:rsidRPr="003B7CAB">
        <w:rPr>
          <w:b/>
          <w:bCs/>
          <w:noProof/>
          <w:sz w:val="18"/>
        </w:rPr>
        <w:fldChar w:fldCharType="end"/>
      </w:r>
      <w:r w:rsidRPr="003B7CAB">
        <w:rPr>
          <w:noProof/>
          <w:sz w:val="18"/>
        </w:rPr>
        <w:t xml:space="preserve">. táblázat – </w:t>
      </w:r>
      <w:r>
        <w:rPr>
          <w:noProof/>
          <w:sz w:val="18"/>
        </w:rPr>
        <w:t>A tesztelés sikerkritériumai</w:t>
      </w:r>
    </w:p>
    <w:p w14:paraId="66E34149" w14:textId="2AE01FCB" w:rsidR="0071441C" w:rsidRDefault="000569CB" w:rsidP="0071441C">
      <w:pPr>
        <w:spacing w:before="240" w:after="240"/>
        <w:jc w:val="both"/>
        <w:rPr>
          <w:ins w:id="32" w:author="Kurdi Márió" w:date="2018-06-18T12:26:00Z"/>
          <w:lang w:eastAsia="hu-HU"/>
        </w:rPr>
      </w:pPr>
      <w:r>
        <w:rPr>
          <w:lang w:eastAsia="hu-HU"/>
        </w:rPr>
        <w:t xml:space="preserve">Továbbá a tesztelés egészére nézve sikerkritérium, hogy a </w:t>
      </w:r>
      <w:r w:rsidRPr="000569CB">
        <w:rPr>
          <w:lang w:eastAsia="hu-HU"/>
        </w:rPr>
        <w:t>2018.07.13-tól 2018.08.17-ig</w:t>
      </w:r>
      <w:r>
        <w:rPr>
          <w:lang w:eastAsia="hu-HU"/>
        </w:rPr>
        <w:t xml:space="preserve"> terjedő időszakban folyamatosan, komoly hiba nélkül, üzemszerűen működjön az adatátadás az adattárház számára.</w:t>
      </w:r>
    </w:p>
    <w:p w14:paraId="73307028" w14:textId="20EF8AEB" w:rsidR="00CC68BA" w:rsidRPr="00853060" w:rsidRDefault="00CC68BA" w:rsidP="0071441C">
      <w:pPr>
        <w:spacing w:before="240" w:after="240"/>
        <w:jc w:val="both"/>
        <w:rPr>
          <w:lang w:eastAsia="hu-HU"/>
        </w:rPr>
      </w:pPr>
      <w:ins w:id="33" w:author="Kurdi Márió" w:date="2018-06-18T12:26:00Z">
        <w:r>
          <w:rPr>
            <w:lang w:eastAsia="hu-HU"/>
          </w:rPr>
          <w:t xml:space="preserve">Az ASP esetében a </w:t>
        </w:r>
        <w:proofErr w:type="spellStart"/>
        <w:r>
          <w:rPr>
            <w:lang w:eastAsia="hu-HU"/>
          </w:rPr>
          <w:t>tenantok</w:t>
        </w:r>
        <w:proofErr w:type="spellEnd"/>
        <w:r>
          <w:rPr>
            <w:lang w:eastAsia="hu-HU"/>
          </w:rPr>
          <w:t xml:space="preserve"> nagy számossága miatt a próbaüzem időszakában fokozatos élesítés szükséges. Ez alatt azt értjük, hogy az éles környezetben először</w:t>
        </w:r>
      </w:ins>
      <w:ins w:id="34" w:author="Kurdi Márió" w:date="2018-06-18T12:31:00Z">
        <w:r>
          <w:rPr>
            <w:lang w:eastAsia="hu-HU"/>
          </w:rPr>
          <w:t xml:space="preserve"> (a tesztelésre kiválasztott)</w:t>
        </w:r>
      </w:ins>
      <w:ins w:id="35" w:author="Kurdi Márió" w:date="2018-06-18T12:26:00Z">
        <w:r>
          <w:rPr>
            <w:lang w:eastAsia="hu-HU"/>
          </w:rPr>
          <w:t xml:space="preserve"> 5, majd 100, 500, </w:t>
        </w:r>
      </w:ins>
      <w:ins w:id="36" w:author="Kurdi Márió" w:date="2018-06-18T12:30:00Z">
        <w:r>
          <w:rPr>
            <w:lang w:eastAsia="hu-HU"/>
          </w:rPr>
          <w:t xml:space="preserve">1000, </w:t>
        </w:r>
      </w:ins>
      <w:ins w:id="37" w:author="Kurdi Márió" w:date="2018-06-18T12:31:00Z">
        <w:r>
          <w:rPr>
            <w:lang w:eastAsia="hu-HU"/>
          </w:rPr>
          <w:t xml:space="preserve">míg végül az összes </w:t>
        </w:r>
        <w:proofErr w:type="spellStart"/>
        <w:r>
          <w:rPr>
            <w:lang w:eastAsia="hu-HU"/>
          </w:rPr>
          <w:t>tenantra</w:t>
        </w:r>
        <w:proofErr w:type="spellEnd"/>
        <w:r>
          <w:rPr>
            <w:lang w:eastAsia="hu-HU"/>
          </w:rPr>
          <w:t xml:space="preserve"> </w:t>
        </w:r>
      </w:ins>
      <w:ins w:id="38" w:author="Vikárius Gabriella" w:date="2018-06-18T15:44:00Z">
        <w:r w:rsidR="009E6953">
          <w:rPr>
            <w:lang w:eastAsia="hu-HU"/>
          </w:rPr>
          <w:t xml:space="preserve">élesítésre </w:t>
        </w:r>
      </w:ins>
      <w:ins w:id="39" w:author="Kurdi Márió" w:date="2018-06-18T12:31:00Z">
        <w:r>
          <w:rPr>
            <w:lang w:eastAsia="hu-HU"/>
          </w:rPr>
          <w:t xml:space="preserve">kerül az adatszolgáltatás </w:t>
        </w:r>
      </w:ins>
      <w:ins w:id="40" w:author="Kurdi Márió" w:date="2018-06-18T12:34:00Z">
        <w:r w:rsidR="00CA2140">
          <w:rPr>
            <w:lang w:eastAsia="hu-HU"/>
          </w:rPr>
          <w:t xml:space="preserve">szakaszonként </w:t>
        </w:r>
      </w:ins>
      <w:ins w:id="41" w:author="Kurdi Márió" w:date="2018-06-18T12:31:00Z">
        <w:r>
          <w:rPr>
            <w:lang w:eastAsia="hu-HU"/>
          </w:rPr>
          <w:t xml:space="preserve">1-1 heti sikeres üzemszerű működést követően. </w:t>
        </w:r>
      </w:ins>
    </w:p>
    <w:p w14:paraId="3262AC08" w14:textId="55C7E8C3" w:rsidR="00B73246" w:rsidRDefault="00B73246" w:rsidP="00EC689D">
      <w:pPr>
        <w:pStyle w:val="Cmsor1"/>
      </w:pPr>
      <w:bookmarkStart w:id="42" w:name="_Toc517089993"/>
      <w:r>
        <w:t>Tesztelés dokumentálása</w:t>
      </w:r>
      <w:bookmarkEnd w:id="42"/>
    </w:p>
    <w:p w14:paraId="24487593" w14:textId="1A354280" w:rsidR="00880191" w:rsidRDefault="00CC369F" w:rsidP="00880191">
      <w:pPr>
        <w:spacing w:before="240" w:after="240"/>
        <w:jc w:val="both"/>
        <w:rPr>
          <w:lang w:eastAsia="hu-HU"/>
        </w:rPr>
      </w:pPr>
      <w:r>
        <w:rPr>
          <w:lang w:eastAsia="hu-HU"/>
        </w:rPr>
        <w:t xml:space="preserve">A teszt dokumentálása során a </w:t>
      </w:r>
      <w:r>
        <w:rPr>
          <w:lang w:eastAsia="hu-HU"/>
        </w:rPr>
        <w:fldChar w:fldCharType="begin"/>
      </w:r>
      <w:r>
        <w:rPr>
          <w:lang w:eastAsia="hu-HU"/>
        </w:rPr>
        <w:instrText xml:space="preserve"> REF _Ref516652014 \r \h </w:instrText>
      </w:r>
      <w:r>
        <w:rPr>
          <w:lang w:eastAsia="hu-HU"/>
        </w:rPr>
      </w:r>
      <w:r>
        <w:rPr>
          <w:lang w:eastAsia="hu-HU"/>
        </w:rPr>
        <w:fldChar w:fldCharType="separate"/>
      </w:r>
      <w:r>
        <w:rPr>
          <w:lang w:eastAsia="hu-HU"/>
        </w:rPr>
        <w:t>3</w:t>
      </w:r>
      <w:r>
        <w:rPr>
          <w:lang w:eastAsia="hu-HU"/>
        </w:rPr>
        <w:fldChar w:fldCharType="end"/>
      </w:r>
      <w:r>
        <w:rPr>
          <w:lang w:eastAsia="hu-HU"/>
        </w:rPr>
        <w:t xml:space="preserve">. </w:t>
      </w:r>
      <w:r>
        <w:rPr>
          <w:lang w:eastAsia="hu-HU"/>
        </w:rPr>
        <w:fldChar w:fldCharType="begin"/>
      </w:r>
      <w:r>
        <w:rPr>
          <w:lang w:eastAsia="hu-HU"/>
        </w:rPr>
        <w:instrText xml:space="preserve"> REF _Ref516652032 \h </w:instrText>
      </w:r>
      <w:r>
        <w:rPr>
          <w:lang w:eastAsia="hu-HU"/>
        </w:rPr>
      </w:r>
      <w:r>
        <w:rPr>
          <w:lang w:eastAsia="hu-HU"/>
        </w:rPr>
        <w:fldChar w:fldCharType="separate"/>
      </w:r>
      <w:r>
        <w:t>Tesztelés szereplői</w:t>
      </w:r>
      <w:r>
        <w:rPr>
          <w:lang w:eastAsia="hu-HU"/>
        </w:rPr>
        <w:fldChar w:fldCharType="end"/>
      </w:r>
      <w:r>
        <w:rPr>
          <w:lang w:eastAsia="hu-HU"/>
        </w:rPr>
        <w:t xml:space="preserve"> fejezet 1. számú táblázat feladatai mentén a következő dokumentációs és teszt feladatokat kell végrehajtani:</w:t>
      </w:r>
    </w:p>
    <w:p w14:paraId="16DA2A27" w14:textId="0844F18F" w:rsidR="00AE56B2" w:rsidRDefault="00880191" w:rsidP="00762B82">
      <w:pPr>
        <w:spacing w:before="240" w:after="120"/>
        <w:jc w:val="both"/>
        <w:rPr>
          <w:rFonts w:cs="Arial"/>
        </w:rPr>
      </w:pPr>
      <w:r>
        <w:rPr>
          <w:lang w:eastAsia="hu-HU"/>
        </w:rPr>
        <w:t xml:space="preserve">1 - </w:t>
      </w:r>
      <w:r w:rsidRPr="00F0157F">
        <w:rPr>
          <w:rFonts w:cs="Arial"/>
        </w:rPr>
        <w:t>Szakrendszeri leválogató tesztelése</w:t>
      </w:r>
      <w:r>
        <w:rPr>
          <w:rFonts w:cs="Arial"/>
        </w:rPr>
        <w:t xml:space="preserve"> </w:t>
      </w:r>
    </w:p>
    <w:p w14:paraId="5DFC5AE9" w14:textId="0046F281" w:rsidR="00880191" w:rsidRDefault="00880191" w:rsidP="00762B82">
      <w:pPr>
        <w:spacing w:before="240" w:after="240"/>
        <w:jc w:val="both"/>
        <w:rPr>
          <w:rFonts w:cs="Arial"/>
        </w:rPr>
      </w:pPr>
      <w:r>
        <w:rPr>
          <w:rFonts w:cs="Arial"/>
        </w:rPr>
        <w:t xml:space="preserve">A leválogatás menetéről és eredményéről </w:t>
      </w:r>
      <w:ins w:id="43" w:author="Kurdi Márió" w:date="2018-06-18T12:54:00Z">
        <w:r w:rsidR="00C07E32" w:rsidRPr="00C07E32">
          <w:rPr>
            <w:rFonts w:cs="Arial"/>
          </w:rPr>
          <w:t>a feladást végző (azaz felhőszolgáltató esetén a szállító, más esetben az önkormányzati fejlesztő/üzemeltető)</w:t>
        </w:r>
      </w:ins>
      <w:ins w:id="44" w:author="Kurdi Márió" w:date="2018-06-18T12:56:00Z">
        <w:r w:rsidR="00C07E32">
          <w:rPr>
            <w:rFonts w:cs="Arial"/>
          </w:rPr>
          <w:t xml:space="preserve"> </w:t>
        </w:r>
      </w:ins>
      <w:del w:id="45" w:author="Kurdi Márió" w:date="2018-06-18T12:54:00Z">
        <w:r w:rsidDel="00C07E32">
          <w:rPr>
            <w:rFonts w:cs="Arial"/>
          </w:rPr>
          <w:delText xml:space="preserve">az érintett szakrendszer </w:delText>
        </w:r>
        <w:r w:rsidR="00195288" w:rsidDel="00C07E32">
          <w:rPr>
            <w:rFonts w:cs="Arial"/>
          </w:rPr>
          <w:delText>fejlesztője</w:delText>
        </w:r>
        <w:r w:rsidDel="00C07E32">
          <w:rPr>
            <w:rFonts w:cs="Arial"/>
          </w:rPr>
          <w:delText xml:space="preserve"> </w:delText>
        </w:r>
      </w:del>
      <w:r>
        <w:rPr>
          <w:rFonts w:cs="Arial"/>
        </w:rPr>
        <w:t>a mellékelt tesztnapló alapján a leválogató log / napló fájlja segítségével dokumentálja a teszt és próbaüzem időszaka alatt történteket.</w:t>
      </w:r>
    </w:p>
    <w:p w14:paraId="311B8F8F" w14:textId="77777777" w:rsidR="00AE56B2" w:rsidRDefault="00880191" w:rsidP="00762B82">
      <w:pPr>
        <w:spacing w:before="360" w:after="120"/>
        <w:jc w:val="both"/>
        <w:rPr>
          <w:rFonts w:cs="Arial"/>
        </w:rPr>
      </w:pPr>
      <w:r>
        <w:rPr>
          <w:lang w:eastAsia="hu-HU"/>
        </w:rPr>
        <w:t xml:space="preserve">2 - </w:t>
      </w:r>
      <w:proofErr w:type="spellStart"/>
      <w:r w:rsidRPr="00F0157F">
        <w:rPr>
          <w:rFonts w:cs="Arial"/>
        </w:rPr>
        <w:t>Deperszonalizációs</w:t>
      </w:r>
      <w:proofErr w:type="spellEnd"/>
      <w:r w:rsidRPr="00F0157F">
        <w:rPr>
          <w:rFonts w:cs="Arial"/>
        </w:rPr>
        <w:t xml:space="preserve"> megoldás szakrendszeri leválogatóba való illesztésének tesztelése</w:t>
      </w:r>
    </w:p>
    <w:p w14:paraId="353894C1" w14:textId="4548E6C5" w:rsidR="00880191" w:rsidRDefault="00880191" w:rsidP="00762B82">
      <w:pPr>
        <w:spacing w:before="240" w:after="240"/>
        <w:jc w:val="both"/>
        <w:rPr>
          <w:rFonts w:cs="Arial"/>
        </w:rPr>
      </w:pPr>
      <w:r>
        <w:rPr>
          <w:rFonts w:cs="Arial"/>
        </w:rPr>
        <w:t xml:space="preserve">A </w:t>
      </w:r>
      <w:proofErr w:type="spellStart"/>
      <w:r>
        <w:rPr>
          <w:rFonts w:cs="Arial"/>
        </w:rPr>
        <w:t>deperszonalizáció</w:t>
      </w:r>
      <w:proofErr w:type="spellEnd"/>
      <w:r>
        <w:rPr>
          <w:rFonts w:cs="Arial"/>
        </w:rPr>
        <w:t xml:space="preserve"> menetéről és eredményéről </w:t>
      </w:r>
      <w:ins w:id="46" w:author="Kurdi Márió" w:date="2018-06-18T12:54:00Z">
        <w:r w:rsidR="00C07E32" w:rsidRPr="00C07E32">
          <w:rPr>
            <w:rFonts w:cs="Arial"/>
          </w:rPr>
          <w:t>a feladást végző (azaz felhőszolgáltató esetén a szállító, más esetben az önkormányzati fejlesztő/üzemeltető)</w:t>
        </w:r>
      </w:ins>
      <w:ins w:id="47" w:author="Kurdi Márió" w:date="2018-06-18T12:56:00Z">
        <w:r w:rsidR="00C07E32">
          <w:rPr>
            <w:rFonts w:cs="Arial"/>
          </w:rPr>
          <w:t xml:space="preserve"> </w:t>
        </w:r>
      </w:ins>
      <w:del w:id="48" w:author="Kurdi Márió" w:date="2018-06-18T12:54:00Z">
        <w:r w:rsidDel="00C07E32">
          <w:rPr>
            <w:rFonts w:cs="Arial"/>
          </w:rPr>
          <w:delText xml:space="preserve">az érintett szakrendszer </w:delText>
        </w:r>
        <w:r w:rsidR="00195288" w:rsidDel="00C07E32">
          <w:rPr>
            <w:rFonts w:cs="Arial"/>
          </w:rPr>
          <w:delText>fejlesztője</w:delText>
        </w:r>
        <w:r w:rsidDel="00C07E32">
          <w:rPr>
            <w:rFonts w:cs="Arial"/>
          </w:rPr>
          <w:delText xml:space="preserve"> </w:delText>
        </w:r>
      </w:del>
      <w:r>
        <w:rPr>
          <w:rFonts w:cs="Arial"/>
        </w:rPr>
        <w:t xml:space="preserve">a mellékelt tesztnapló alapján a </w:t>
      </w:r>
      <w:proofErr w:type="spellStart"/>
      <w:r>
        <w:rPr>
          <w:rFonts w:cs="Arial"/>
        </w:rPr>
        <w:t>deperszonalizációs</w:t>
      </w:r>
      <w:proofErr w:type="spellEnd"/>
      <w:r>
        <w:rPr>
          <w:rFonts w:cs="Arial"/>
        </w:rPr>
        <w:t xml:space="preserve"> alkalmazás log fájlja</w:t>
      </w:r>
      <w:r w:rsidR="005E72D0">
        <w:rPr>
          <w:rFonts w:cs="Arial"/>
        </w:rPr>
        <w:t>inak (</w:t>
      </w:r>
      <w:proofErr w:type="spellStart"/>
      <w:r w:rsidR="005E72D0" w:rsidRPr="005E72D0">
        <w:rPr>
          <w:rFonts w:cs="Arial"/>
        </w:rPr>
        <w:t>applog</w:t>
      </w:r>
      <w:proofErr w:type="spellEnd"/>
      <w:r w:rsidR="005E72D0">
        <w:rPr>
          <w:rFonts w:cs="Arial"/>
        </w:rPr>
        <w:t xml:space="preserve">, </w:t>
      </w:r>
      <w:proofErr w:type="spellStart"/>
      <w:r w:rsidR="005E72D0" w:rsidRPr="005E72D0">
        <w:rPr>
          <w:rFonts w:cs="Arial"/>
        </w:rPr>
        <w:t>trafficlog</w:t>
      </w:r>
      <w:proofErr w:type="spellEnd"/>
      <w:r w:rsidR="005E72D0">
        <w:rPr>
          <w:rFonts w:cs="Arial"/>
        </w:rPr>
        <w:t>)</w:t>
      </w:r>
      <w:r w:rsidR="00762B82">
        <w:rPr>
          <w:rFonts w:cs="Arial"/>
        </w:rPr>
        <w:t xml:space="preserve"> </w:t>
      </w:r>
      <w:r>
        <w:rPr>
          <w:rFonts w:cs="Arial"/>
        </w:rPr>
        <w:t>segítségével dokumentálja a teszt és próbaüzem időszaka alatt történteket.</w:t>
      </w:r>
    </w:p>
    <w:p w14:paraId="7D548F64" w14:textId="77777777" w:rsidR="00AE56B2" w:rsidRDefault="00880191" w:rsidP="00762B82">
      <w:pPr>
        <w:spacing w:before="360" w:after="120"/>
        <w:jc w:val="both"/>
        <w:rPr>
          <w:rFonts w:cs="Arial"/>
        </w:rPr>
      </w:pPr>
      <w:r>
        <w:rPr>
          <w:lang w:eastAsia="hu-HU"/>
        </w:rPr>
        <w:t xml:space="preserve">3 - </w:t>
      </w:r>
      <w:r w:rsidRPr="00F0157F">
        <w:rPr>
          <w:rFonts w:cs="Arial"/>
        </w:rPr>
        <w:t>Automatikus file feladás szakrendszeri leválogatóból, és a válasz állományok lekérdezése</w:t>
      </w:r>
    </w:p>
    <w:p w14:paraId="56AF9078" w14:textId="1625A203" w:rsidR="00880191" w:rsidRDefault="00880191" w:rsidP="00762B82">
      <w:pPr>
        <w:spacing w:before="240" w:after="240"/>
        <w:jc w:val="both"/>
        <w:rPr>
          <w:rFonts w:cs="Arial"/>
        </w:rPr>
      </w:pPr>
      <w:r>
        <w:rPr>
          <w:rFonts w:cs="Arial"/>
        </w:rPr>
        <w:t xml:space="preserve">A fájl feladás menetéről és eredményéről </w:t>
      </w:r>
      <w:ins w:id="49" w:author="Kurdi Márió" w:date="2018-06-18T12:55:00Z">
        <w:r w:rsidR="00C07E32" w:rsidRPr="00C07E32">
          <w:rPr>
            <w:rFonts w:cs="Arial"/>
          </w:rPr>
          <w:t>a feladást végző (azaz felhőszolgáltató esetén a szállító, más esetben az önkormányzati fejlesztő/üzemeltető)</w:t>
        </w:r>
      </w:ins>
      <w:ins w:id="50" w:author="Kurdi Márió" w:date="2018-06-18T12:56:00Z">
        <w:r w:rsidR="00C07E32">
          <w:rPr>
            <w:rFonts w:cs="Arial"/>
          </w:rPr>
          <w:t xml:space="preserve"> </w:t>
        </w:r>
      </w:ins>
      <w:del w:id="51" w:author="Kurdi Márió" w:date="2018-06-18T12:55:00Z">
        <w:r w:rsidDel="00C07E32">
          <w:rPr>
            <w:rFonts w:cs="Arial"/>
          </w:rPr>
          <w:delText xml:space="preserve">az érintett szakrendszer </w:delText>
        </w:r>
        <w:r w:rsidR="00195288" w:rsidDel="00C07E32">
          <w:rPr>
            <w:rFonts w:cs="Arial"/>
          </w:rPr>
          <w:delText>fejlesztője</w:delText>
        </w:r>
        <w:r w:rsidDel="00C07E32">
          <w:rPr>
            <w:rFonts w:cs="Arial"/>
          </w:rPr>
          <w:delText xml:space="preserve"> </w:delText>
        </w:r>
      </w:del>
      <w:r>
        <w:rPr>
          <w:rFonts w:cs="Arial"/>
        </w:rPr>
        <w:t>a mellékelt tesztnapló alapján a</w:t>
      </w:r>
      <w:ins w:id="52" w:author="Kurdi Márió" w:date="2018-06-18T11:15:00Z">
        <w:r w:rsidR="00AF2AAF">
          <w:rPr>
            <w:rFonts w:cs="Arial"/>
          </w:rPr>
          <w:t xml:space="preserve">z </w:t>
        </w:r>
      </w:ins>
      <w:ins w:id="53" w:author="Kurdi Márió" w:date="2018-06-18T11:16:00Z">
        <w:r w:rsidR="00AF2AAF">
          <w:rPr>
            <w:rFonts w:cs="Arial"/>
          </w:rPr>
          <w:t xml:space="preserve">általuk </w:t>
        </w:r>
      </w:ins>
      <w:ins w:id="54" w:author="Kurdi Márió" w:date="2018-06-18T11:15:00Z">
        <w:r w:rsidR="00AF2AAF">
          <w:rPr>
            <w:rFonts w:cs="Arial"/>
          </w:rPr>
          <w:t>egyedileg fejlesztett alkalmazás</w:t>
        </w:r>
      </w:ins>
      <w:r>
        <w:rPr>
          <w:rFonts w:cs="Arial"/>
        </w:rPr>
        <w:t xml:space="preserve"> </w:t>
      </w:r>
      <w:del w:id="55" w:author="Kurdi Márió" w:date="2018-06-18T10:04:00Z">
        <w:r w:rsidDel="00D30469">
          <w:rPr>
            <w:rFonts w:cs="Arial"/>
          </w:rPr>
          <w:delText xml:space="preserve">SoapUI alkalmazás </w:delText>
        </w:r>
      </w:del>
      <w:proofErr w:type="spellStart"/>
      <w:r>
        <w:rPr>
          <w:rFonts w:cs="Arial"/>
        </w:rPr>
        <w:t>logja</w:t>
      </w:r>
      <w:proofErr w:type="spellEnd"/>
      <w:r>
        <w:rPr>
          <w:rFonts w:cs="Arial"/>
        </w:rPr>
        <w:t xml:space="preserve"> segítségével dokumentálja a teszt és próbaüzem időszaka alatt történteket.</w:t>
      </w:r>
    </w:p>
    <w:p w14:paraId="5A7D6BD6" w14:textId="77777777" w:rsidR="00800048" w:rsidRDefault="00880191" w:rsidP="00762B82">
      <w:pPr>
        <w:spacing w:before="360" w:after="120"/>
        <w:jc w:val="both"/>
        <w:rPr>
          <w:rFonts w:cs="Arial"/>
        </w:rPr>
      </w:pPr>
      <w:r>
        <w:rPr>
          <w:lang w:eastAsia="hu-HU"/>
        </w:rPr>
        <w:t xml:space="preserve">4 - </w:t>
      </w:r>
      <w:r w:rsidRPr="00F0157F">
        <w:rPr>
          <w:rFonts w:cs="Arial"/>
        </w:rPr>
        <w:t>Ősfeltöltési állományok feladása</w:t>
      </w:r>
    </w:p>
    <w:p w14:paraId="28463C10" w14:textId="0679FB2C" w:rsidR="00880191" w:rsidRDefault="00880191" w:rsidP="00762B82">
      <w:pPr>
        <w:spacing w:before="240" w:after="240"/>
        <w:jc w:val="both"/>
        <w:rPr>
          <w:rFonts w:cs="Arial"/>
        </w:rPr>
      </w:pPr>
      <w:r>
        <w:rPr>
          <w:rFonts w:cs="Arial"/>
        </w:rPr>
        <w:t xml:space="preserve">A fájl feladás menetéről és eredményéről </w:t>
      </w:r>
      <w:ins w:id="56" w:author="Kurdi Márió" w:date="2018-06-18T12:55:00Z">
        <w:r w:rsidR="00C07E32" w:rsidRPr="00C07E32">
          <w:rPr>
            <w:rFonts w:cs="Arial"/>
          </w:rPr>
          <w:t>a feladást végző (azaz felhőszolgáltató esetén a szállító, más esetben az önkormányzati fejlesztő/üzemeltető)</w:t>
        </w:r>
      </w:ins>
      <w:ins w:id="57" w:author="Kurdi Márió" w:date="2018-06-18T12:56:00Z">
        <w:r w:rsidR="00C07E32">
          <w:rPr>
            <w:rFonts w:cs="Arial"/>
          </w:rPr>
          <w:t xml:space="preserve"> </w:t>
        </w:r>
      </w:ins>
      <w:del w:id="58" w:author="Kurdi Márió" w:date="2018-06-18T12:55:00Z">
        <w:r w:rsidDel="00C07E32">
          <w:rPr>
            <w:rFonts w:cs="Arial"/>
          </w:rPr>
          <w:delText xml:space="preserve">az érintett szakrendszer </w:delText>
        </w:r>
        <w:r w:rsidR="00195288" w:rsidDel="00C07E32">
          <w:rPr>
            <w:rFonts w:cs="Arial"/>
          </w:rPr>
          <w:delText>fejlesztője</w:delText>
        </w:r>
        <w:r w:rsidDel="00C07E32">
          <w:rPr>
            <w:rFonts w:cs="Arial"/>
          </w:rPr>
          <w:delText xml:space="preserve"> </w:delText>
        </w:r>
      </w:del>
      <w:r>
        <w:rPr>
          <w:rFonts w:cs="Arial"/>
        </w:rPr>
        <w:t>a mellékelt tesztnapló alapján a</w:t>
      </w:r>
      <w:ins w:id="59" w:author="Kurdi Márió" w:date="2018-06-18T11:18:00Z">
        <w:r w:rsidR="00AF2AAF">
          <w:rPr>
            <w:rFonts w:cs="Arial"/>
          </w:rPr>
          <w:t>z általuk egyedileg fejlesztett alkalmazás</w:t>
        </w:r>
      </w:ins>
      <w:r>
        <w:rPr>
          <w:rFonts w:cs="Arial"/>
        </w:rPr>
        <w:t xml:space="preserve"> </w:t>
      </w:r>
      <w:del w:id="60" w:author="Kurdi Márió" w:date="2018-06-18T11:18:00Z">
        <w:r w:rsidDel="00AF2AAF">
          <w:rPr>
            <w:rFonts w:cs="Arial"/>
          </w:rPr>
          <w:delText xml:space="preserve">SoapUI alkalmazás </w:delText>
        </w:r>
      </w:del>
      <w:proofErr w:type="spellStart"/>
      <w:r>
        <w:rPr>
          <w:rFonts w:cs="Arial"/>
        </w:rPr>
        <w:t>logja</w:t>
      </w:r>
      <w:proofErr w:type="spellEnd"/>
      <w:r>
        <w:rPr>
          <w:rFonts w:cs="Arial"/>
        </w:rPr>
        <w:t xml:space="preserve"> segítségével dokumentálja a teszt és próbaüzem időszaka alatt történteket.</w:t>
      </w:r>
    </w:p>
    <w:p w14:paraId="630C323F" w14:textId="77777777" w:rsidR="00800048" w:rsidRDefault="00880191" w:rsidP="00762B82">
      <w:pPr>
        <w:spacing w:before="360" w:after="120"/>
        <w:jc w:val="both"/>
        <w:rPr>
          <w:rFonts w:cs="Arial"/>
        </w:rPr>
      </w:pPr>
      <w:r>
        <w:rPr>
          <w:lang w:eastAsia="hu-HU"/>
        </w:rPr>
        <w:t xml:space="preserve">5 - </w:t>
      </w:r>
      <w:r w:rsidRPr="00F0157F">
        <w:rPr>
          <w:rFonts w:cs="Arial"/>
        </w:rPr>
        <w:t>Delta állományok feladása</w:t>
      </w:r>
    </w:p>
    <w:p w14:paraId="297AFDF1" w14:textId="1C7AE88C" w:rsidR="00880191" w:rsidRDefault="00880191" w:rsidP="00762B82">
      <w:pPr>
        <w:spacing w:before="240" w:after="240"/>
        <w:jc w:val="both"/>
        <w:rPr>
          <w:rFonts w:cs="Arial"/>
        </w:rPr>
      </w:pPr>
      <w:r>
        <w:rPr>
          <w:rFonts w:cs="Arial"/>
        </w:rPr>
        <w:t xml:space="preserve">A fájl feladás menetéről és eredményéről </w:t>
      </w:r>
      <w:ins w:id="61" w:author="Kurdi Márió" w:date="2018-06-18T12:55:00Z">
        <w:r w:rsidR="00C07E32" w:rsidRPr="00C07E32">
          <w:rPr>
            <w:rFonts w:cs="Arial"/>
          </w:rPr>
          <w:t>a feladást végző (azaz felhőszolgáltató esetén a szállító, más esetben az önkormányzati fejlesztő/üzemeltető)</w:t>
        </w:r>
      </w:ins>
      <w:ins w:id="62" w:author="Kurdi Márió" w:date="2018-06-18T12:56:00Z">
        <w:r w:rsidR="00C07E32">
          <w:rPr>
            <w:rFonts w:cs="Arial"/>
          </w:rPr>
          <w:t xml:space="preserve"> </w:t>
        </w:r>
      </w:ins>
      <w:del w:id="63" w:author="Kurdi Márió" w:date="2018-06-18T12:55:00Z">
        <w:r w:rsidDel="00C07E32">
          <w:rPr>
            <w:rFonts w:cs="Arial"/>
          </w:rPr>
          <w:delText xml:space="preserve">az érintett szakrendszer </w:delText>
        </w:r>
        <w:r w:rsidR="00195288" w:rsidDel="00C07E32">
          <w:rPr>
            <w:rFonts w:cs="Arial"/>
          </w:rPr>
          <w:delText>fejlesztője</w:delText>
        </w:r>
        <w:r w:rsidDel="00C07E32">
          <w:rPr>
            <w:rFonts w:cs="Arial"/>
          </w:rPr>
          <w:delText xml:space="preserve"> </w:delText>
        </w:r>
      </w:del>
      <w:r>
        <w:rPr>
          <w:rFonts w:cs="Arial"/>
        </w:rPr>
        <w:t>a mellékelt tesztnapló alapján a</w:t>
      </w:r>
      <w:ins w:id="64" w:author="Kurdi Márió" w:date="2018-06-18T11:18:00Z">
        <w:r w:rsidR="00AF2AAF">
          <w:rPr>
            <w:rFonts w:cs="Arial"/>
          </w:rPr>
          <w:t>z általuk egyedileg fejlesztett alkalmazás</w:t>
        </w:r>
      </w:ins>
      <w:r>
        <w:rPr>
          <w:rFonts w:cs="Arial"/>
        </w:rPr>
        <w:t xml:space="preserve"> </w:t>
      </w:r>
      <w:del w:id="65" w:author="Kurdi Márió" w:date="2018-06-18T11:18:00Z">
        <w:r w:rsidDel="00AF2AAF">
          <w:rPr>
            <w:rFonts w:cs="Arial"/>
          </w:rPr>
          <w:delText xml:space="preserve">SoapUI alkalmazás </w:delText>
        </w:r>
      </w:del>
      <w:proofErr w:type="spellStart"/>
      <w:r>
        <w:rPr>
          <w:rFonts w:cs="Arial"/>
        </w:rPr>
        <w:t>logja</w:t>
      </w:r>
      <w:proofErr w:type="spellEnd"/>
      <w:r>
        <w:rPr>
          <w:rFonts w:cs="Arial"/>
        </w:rPr>
        <w:t xml:space="preserve"> segítségével dokumentálja a teszt és próbaüzem időszaka alatt történteket.</w:t>
      </w:r>
    </w:p>
    <w:p w14:paraId="64F26A2B" w14:textId="77777777" w:rsidR="00800048" w:rsidRDefault="00880191" w:rsidP="00762B82">
      <w:pPr>
        <w:spacing w:before="360" w:after="120"/>
        <w:jc w:val="both"/>
        <w:rPr>
          <w:rFonts w:cs="Arial"/>
        </w:rPr>
      </w:pPr>
      <w:r>
        <w:rPr>
          <w:lang w:eastAsia="hu-HU"/>
        </w:rPr>
        <w:t xml:space="preserve">6 - </w:t>
      </w:r>
      <w:r w:rsidRPr="00F0157F">
        <w:rPr>
          <w:rFonts w:cs="Arial"/>
        </w:rPr>
        <w:t>Egyszeri állományok feladása</w:t>
      </w:r>
    </w:p>
    <w:p w14:paraId="6E6CCF01" w14:textId="2FCBA6F8" w:rsidR="00880191" w:rsidRDefault="00880191" w:rsidP="00762B82">
      <w:pPr>
        <w:spacing w:before="240" w:after="240"/>
        <w:jc w:val="both"/>
        <w:rPr>
          <w:rFonts w:cs="Arial"/>
        </w:rPr>
      </w:pPr>
      <w:r>
        <w:rPr>
          <w:rFonts w:cs="Arial"/>
        </w:rPr>
        <w:t xml:space="preserve">A fájl feladás menetéről és eredményéről </w:t>
      </w:r>
      <w:ins w:id="66" w:author="Kurdi Márió" w:date="2018-06-18T12:55:00Z">
        <w:r w:rsidR="00C07E32" w:rsidRPr="00C07E32">
          <w:rPr>
            <w:rFonts w:cs="Arial"/>
          </w:rPr>
          <w:t>a feladást végző (azaz felhőszolgáltató esetén a szállító, más esetben az önkormányzati fejlesztő/üzemeltető)</w:t>
        </w:r>
      </w:ins>
      <w:ins w:id="67" w:author="Kurdi Márió" w:date="2018-06-18T12:56:00Z">
        <w:r w:rsidR="00C07E32">
          <w:rPr>
            <w:rFonts w:cs="Arial"/>
          </w:rPr>
          <w:t xml:space="preserve"> </w:t>
        </w:r>
      </w:ins>
      <w:del w:id="68" w:author="Kurdi Márió" w:date="2018-06-18T12:55:00Z">
        <w:r w:rsidDel="00C07E32">
          <w:rPr>
            <w:rFonts w:cs="Arial"/>
          </w:rPr>
          <w:delText xml:space="preserve">az érintett szakrendszer </w:delText>
        </w:r>
        <w:r w:rsidR="00195288" w:rsidDel="00C07E32">
          <w:rPr>
            <w:rFonts w:cs="Arial"/>
          </w:rPr>
          <w:delText>fejlesztője</w:delText>
        </w:r>
        <w:r w:rsidDel="00C07E32">
          <w:rPr>
            <w:rFonts w:cs="Arial"/>
          </w:rPr>
          <w:delText xml:space="preserve"> </w:delText>
        </w:r>
      </w:del>
      <w:r>
        <w:rPr>
          <w:rFonts w:cs="Arial"/>
        </w:rPr>
        <w:t>a mellékelt tesztnapló alapján a</w:t>
      </w:r>
      <w:ins w:id="69" w:author="Kurdi Márió" w:date="2018-06-18T11:18:00Z">
        <w:r w:rsidR="00AF2AAF">
          <w:rPr>
            <w:rFonts w:cs="Arial"/>
          </w:rPr>
          <w:t>z általuk egyedileg fejlesztett alkalmazás</w:t>
        </w:r>
      </w:ins>
      <w:r>
        <w:rPr>
          <w:rFonts w:cs="Arial"/>
        </w:rPr>
        <w:t xml:space="preserve"> </w:t>
      </w:r>
      <w:del w:id="70" w:author="Kurdi Márió" w:date="2018-06-18T11:19:00Z">
        <w:r w:rsidDel="00AF2AAF">
          <w:rPr>
            <w:rFonts w:cs="Arial"/>
          </w:rPr>
          <w:delText xml:space="preserve">SoapUI alkalmazás </w:delText>
        </w:r>
      </w:del>
      <w:proofErr w:type="spellStart"/>
      <w:r>
        <w:rPr>
          <w:rFonts w:cs="Arial"/>
        </w:rPr>
        <w:t>logja</w:t>
      </w:r>
      <w:proofErr w:type="spellEnd"/>
      <w:r>
        <w:rPr>
          <w:rFonts w:cs="Arial"/>
        </w:rPr>
        <w:t xml:space="preserve"> segítségével dokumentálja a teszt és próbaüzem időszaka alatt történteket.</w:t>
      </w:r>
    </w:p>
    <w:p w14:paraId="01C45041" w14:textId="77777777" w:rsidR="00800048" w:rsidRDefault="00880191" w:rsidP="00762B82">
      <w:pPr>
        <w:spacing w:before="360" w:after="120"/>
        <w:jc w:val="both"/>
        <w:rPr>
          <w:rFonts w:cs="Arial"/>
        </w:rPr>
      </w:pPr>
      <w:r>
        <w:rPr>
          <w:lang w:eastAsia="hu-HU"/>
        </w:rPr>
        <w:t xml:space="preserve">7 - </w:t>
      </w:r>
      <w:r w:rsidRPr="00F0157F">
        <w:rPr>
          <w:rFonts w:cs="Arial"/>
        </w:rPr>
        <w:t>Beérkezett állományok feldolgozása</w:t>
      </w:r>
    </w:p>
    <w:p w14:paraId="5F4E4C01" w14:textId="6FBD7C53" w:rsidR="00880191" w:rsidRDefault="00880191" w:rsidP="00762B82">
      <w:pPr>
        <w:spacing w:before="240" w:after="240"/>
        <w:jc w:val="both"/>
        <w:rPr>
          <w:rFonts w:cs="Arial"/>
        </w:rPr>
      </w:pPr>
      <w:r>
        <w:rPr>
          <w:rFonts w:cs="Arial"/>
        </w:rPr>
        <w:t xml:space="preserve">Az adattárház szállítója, az adattárház oldali automatikus feldolgozó eljárások </w:t>
      </w:r>
      <w:proofErr w:type="spellStart"/>
      <w:r>
        <w:rPr>
          <w:rFonts w:cs="Arial"/>
        </w:rPr>
        <w:t>logjai</w:t>
      </w:r>
      <w:proofErr w:type="spellEnd"/>
      <w:r>
        <w:rPr>
          <w:rFonts w:cs="Arial"/>
        </w:rPr>
        <w:t xml:space="preserve"> alapján készíti el a teszt naplót a teszt és próbaüzem időszaka alatt </w:t>
      </w:r>
      <w:r w:rsidR="00A16C6B">
        <w:rPr>
          <w:rFonts w:cs="Arial"/>
        </w:rPr>
        <w:t>a</w:t>
      </w:r>
      <w:r>
        <w:rPr>
          <w:rFonts w:cs="Arial"/>
        </w:rPr>
        <w:t xml:space="preserve"> történtekről.</w:t>
      </w:r>
    </w:p>
    <w:p w14:paraId="4556851C" w14:textId="77777777" w:rsidR="00800048" w:rsidRDefault="00880191" w:rsidP="00762B82">
      <w:pPr>
        <w:spacing w:before="360" w:after="120"/>
        <w:jc w:val="both"/>
        <w:rPr>
          <w:rFonts w:cs="Arial"/>
        </w:rPr>
      </w:pPr>
      <w:r>
        <w:rPr>
          <w:lang w:eastAsia="hu-HU"/>
        </w:rPr>
        <w:t xml:space="preserve">8 - </w:t>
      </w:r>
      <w:r w:rsidRPr="00F0157F">
        <w:rPr>
          <w:rFonts w:cs="Arial"/>
        </w:rPr>
        <w:t>Riportok előállítása, és eljuttatása az Önkormányzatok számára</w:t>
      </w:r>
    </w:p>
    <w:p w14:paraId="680F1CAB" w14:textId="4F745785" w:rsidR="00800048" w:rsidRDefault="00880191" w:rsidP="00743AA0">
      <w:pPr>
        <w:spacing w:before="120" w:after="240"/>
        <w:jc w:val="both"/>
        <w:rPr>
          <w:rFonts w:cs="Arial"/>
        </w:rPr>
      </w:pPr>
      <w:r>
        <w:rPr>
          <w:rFonts w:cs="Arial"/>
        </w:rPr>
        <w:t xml:space="preserve">Az adattárház szállítója, az adattárház oldali automatikus riport előállító eljárások </w:t>
      </w:r>
      <w:proofErr w:type="spellStart"/>
      <w:r>
        <w:rPr>
          <w:rFonts w:cs="Arial"/>
        </w:rPr>
        <w:t>logjai</w:t>
      </w:r>
      <w:proofErr w:type="spellEnd"/>
      <w:r>
        <w:rPr>
          <w:rFonts w:cs="Arial"/>
        </w:rPr>
        <w:t xml:space="preserve"> alapján készíti el a teszt naplót a teszt és próbaüzem időszaka alatt </w:t>
      </w:r>
      <w:r w:rsidR="00A16C6B">
        <w:rPr>
          <w:rFonts w:cs="Arial"/>
        </w:rPr>
        <w:t>a</w:t>
      </w:r>
      <w:r>
        <w:rPr>
          <w:rFonts w:cs="Arial"/>
        </w:rPr>
        <w:t xml:space="preserve"> történtekről.</w:t>
      </w:r>
    </w:p>
    <w:p w14:paraId="563ED663" w14:textId="77777777" w:rsidR="00800048" w:rsidRDefault="00880191" w:rsidP="00762B82">
      <w:pPr>
        <w:spacing w:after="120"/>
        <w:jc w:val="both"/>
        <w:rPr>
          <w:rFonts w:cs="Arial"/>
        </w:rPr>
      </w:pPr>
      <w:r>
        <w:rPr>
          <w:lang w:eastAsia="hu-HU"/>
        </w:rPr>
        <w:t xml:space="preserve">9 - </w:t>
      </w:r>
      <w:r w:rsidRPr="00F0157F">
        <w:rPr>
          <w:rFonts w:cs="Arial"/>
        </w:rPr>
        <w:t xml:space="preserve">Elkészült riportok </w:t>
      </w:r>
      <w:proofErr w:type="spellStart"/>
      <w:r w:rsidRPr="00F0157F">
        <w:rPr>
          <w:rFonts w:cs="Arial"/>
        </w:rPr>
        <w:t>reperszonalizációja</w:t>
      </w:r>
      <w:proofErr w:type="spellEnd"/>
    </w:p>
    <w:p w14:paraId="32E4CE41" w14:textId="226CAA69" w:rsidR="00880191" w:rsidRDefault="00880191" w:rsidP="00880191">
      <w:pPr>
        <w:jc w:val="both"/>
        <w:rPr>
          <w:rFonts w:cs="Arial"/>
        </w:rPr>
      </w:pPr>
      <w:r>
        <w:rPr>
          <w:rFonts w:cs="Arial"/>
        </w:rPr>
        <w:t xml:space="preserve">A </w:t>
      </w:r>
      <w:proofErr w:type="spellStart"/>
      <w:r>
        <w:rPr>
          <w:rFonts w:cs="Arial"/>
        </w:rPr>
        <w:t>reperszonalizáció</w:t>
      </w:r>
      <w:proofErr w:type="spellEnd"/>
      <w:r>
        <w:rPr>
          <w:rFonts w:cs="Arial"/>
        </w:rPr>
        <w:t xml:space="preserve"> menetéről és eredményéről </w:t>
      </w:r>
      <w:ins w:id="71" w:author="Kurdi Márió" w:date="2018-06-18T12:55:00Z">
        <w:r w:rsidR="00C07E32" w:rsidRPr="00C07E32">
          <w:rPr>
            <w:rFonts w:cs="Arial"/>
          </w:rPr>
          <w:t>a feladást végző (azaz felhőszolgáltató esetén a szállító, más esetben az önkormányzati fejlesztő/üzemeltető)</w:t>
        </w:r>
      </w:ins>
      <w:ins w:id="72" w:author="Kurdi Márió" w:date="2018-06-18T12:57:00Z">
        <w:r w:rsidR="00C07E32">
          <w:rPr>
            <w:rFonts w:cs="Arial"/>
          </w:rPr>
          <w:t xml:space="preserve"> </w:t>
        </w:r>
      </w:ins>
      <w:del w:id="73" w:author="Kurdi Márió" w:date="2018-06-18T12:55:00Z">
        <w:r w:rsidDel="00C07E32">
          <w:rPr>
            <w:rFonts w:cs="Arial"/>
          </w:rPr>
          <w:delText xml:space="preserve">az érintett szakrendszer </w:delText>
        </w:r>
        <w:r w:rsidR="00195288" w:rsidDel="00C07E32">
          <w:rPr>
            <w:rFonts w:cs="Arial"/>
          </w:rPr>
          <w:delText>fejlesztője</w:delText>
        </w:r>
        <w:r w:rsidDel="00C07E32">
          <w:rPr>
            <w:rFonts w:cs="Arial"/>
          </w:rPr>
          <w:delText xml:space="preserve"> </w:delText>
        </w:r>
      </w:del>
      <w:r>
        <w:rPr>
          <w:rFonts w:cs="Arial"/>
        </w:rPr>
        <w:t xml:space="preserve">a mellékelt tesztnapló alapján a </w:t>
      </w:r>
      <w:proofErr w:type="spellStart"/>
      <w:r>
        <w:rPr>
          <w:rFonts w:cs="Arial"/>
        </w:rPr>
        <w:t>reperszonalizációs</w:t>
      </w:r>
      <w:proofErr w:type="spellEnd"/>
      <w:r>
        <w:rPr>
          <w:rFonts w:cs="Arial"/>
        </w:rPr>
        <w:t xml:space="preserve"> alkalmazás log fájlja</w:t>
      </w:r>
      <w:r w:rsidR="00FD69E3">
        <w:rPr>
          <w:rFonts w:cs="Arial"/>
        </w:rPr>
        <w:t>inak</w:t>
      </w:r>
      <w:r>
        <w:rPr>
          <w:rFonts w:cs="Arial"/>
        </w:rPr>
        <w:t xml:space="preserve"> </w:t>
      </w:r>
      <w:r w:rsidR="00FD69E3">
        <w:rPr>
          <w:rFonts w:cs="Arial"/>
        </w:rPr>
        <w:t>(</w:t>
      </w:r>
      <w:proofErr w:type="spellStart"/>
      <w:r w:rsidR="00FD69E3" w:rsidRPr="005E72D0">
        <w:rPr>
          <w:rFonts w:cs="Arial"/>
        </w:rPr>
        <w:t>applog</w:t>
      </w:r>
      <w:proofErr w:type="spellEnd"/>
      <w:r w:rsidR="00FD69E3">
        <w:rPr>
          <w:rFonts w:cs="Arial"/>
        </w:rPr>
        <w:t xml:space="preserve">, </w:t>
      </w:r>
      <w:proofErr w:type="spellStart"/>
      <w:r w:rsidR="00FD69E3" w:rsidRPr="005E72D0">
        <w:rPr>
          <w:rFonts w:cs="Arial"/>
        </w:rPr>
        <w:t>trafficlog</w:t>
      </w:r>
      <w:proofErr w:type="spellEnd"/>
      <w:r w:rsidR="00FD69E3">
        <w:rPr>
          <w:rFonts w:cs="Arial"/>
        </w:rPr>
        <w:t>)</w:t>
      </w:r>
      <w:r>
        <w:rPr>
          <w:rFonts w:cs="Arial"/>
        </w:rPr>
        <w:t xml:space="preserve"> segítségével dokumentálja a teszt és próbaüzem időszaka alatt történteket. </w:t>
      </w:r>
      <w:r w:rsidRPr="00A34360">
        <w:rPr>
          <w:rFonts w:cs="Arial"/>
        </w:rPr>
        <w:t xml:space="preserve">Biztonsági okokból nem támogatott, hogy végfelhasználói felületen egynél több adat egyszerre, egy időben lekérdezhető legyen </w:t>
      </w:r>
      <w:proofErr w:type="spellStart"/>
      <w:r w:rsidRPr="00A34360">
        <w:rPr>
          <w:rFonts w:cs="Arial"/>
        </w:rPr>
        <w:t>reperszonalizált</w:t>
      </w:r>
      <w:proofErr w:type="spellEnd"/>
      <w:r w:rsidRPr="00A34360">
        <w:rPr>
          <w:rFonts w:cs="Arial"/>
        </w:rPr>
        <w:t xml:space="preserve"> formában.</w:t>
      </w:r>
    </w:p>
    <w:p w14:paraId="46F3033C" w14:textId="77777777" w:rsidR="00FD69E3" w:rsidRDefault="00880191" w:rsidP="00762B82">
      <w:pPr>
        <w:spacing w:before="360" w:after="120"/>
        <w:jc w:val="both"/>
        <w:rPr>
          <w:rFonts w:cs="Arial"/>
        </w:rPr>
      </w:pPr>
      <w:r>
        <w:rPr>
          <w:lang w:eastAsia="hu-HU"/>
        </w:rPr>
        <w:t xml:space="preserve">10 - </w:t>
      </w:r>
      <w:r w:rsidRPr="00F0157F">
        <w:rPr>
          <w:rFonts w:cs="Arial"/>
        </w:rPr>
        <w:t>Riportok ellenőrzése</w:t>
      </w:r>
    </w:p>
    <w:p w14:paraId="3A0F7E51" w14:textId="4BB502A3" w:rsidR="00AA0431" w:rsidRDefault="00880191" w:rsidP="00CC369F">
      <w:pPr>
        <w:spacing w:before="240" w:after="240"/>
        <w:jc w:val="both"/>
        <w:rPr>
          <w:lang w:eastAsia="hu-HU"/>
        </w:rPr>
      </w:pPr>
      <w:r>
        <w:rPr>
          <w:rFonts w:cs="Arial"/>
        </w:rPr>
        <w:t xml:space="preserve">Tesztelő önkormányzatok az adattárház által automatikusan előállított és megküldött riportok alapján (szükség esetén </w:t>
      </w:r>
      <w:r w:rsidR="00AA0431">
        <w:rPr>
          <w:rFonts w:cs="Arial"/>
        </w:rPr>
        <w:t xml:space="preserve">a </w:t>
      </w:r>
      <w:proofErr w:type="spellStart"/>
      <w:r>
        <w:rPr>
          <w:rFonts w:cs="Arial"/>
        </w:rPr>
        <w:t>reperszonalizáció</w:t>
      </w:r>
      <w:proofErr w:type="spellEnd"/>
      <w:r>
        <w:rPr>
          <w:rFonts w:cs="Arial"/>
        </w:rPr>
        <w:t xml:space="preserve"> után) elvégzik az adathelyességi teszteket (riportok és a szakrendszeri adatok összehasonlításával), melyek eredményeit a mellékelt tesztjegyzőkönyvben rögzítik. Az adathelyességi tesztre minta teszteseteket küld a projekt a 2018.06.25-ig.</w:t>
      </w:r>
    </w:p>
    <w:p w14:paraId="28B7C7A4" w14:textId="36C27F3D" w:rsidR="00CC369F" w:rsidRDefault="00CC369F" w:rsidP="00CC369F">
      <w:pPr>
        <w:spacing w:before="240" w:after="240"/>
        <w:jc w:val="both"/>
        <w:rPr>
          <w:lang w:eastAsia="hu-HU"/>
        </w:rPr>
      </w:pPr>
      <w:r>
        <w:rPr>
          <w:lang w:eastAsia="hu-HU"/>
        </w:rPr>
        <w:t>A tesztelések eredményeinek dokumentálása</w:t>
      </w:r>
      <w:r w:rsidR="00743AA0">
        <w:rPr>
          <w:lang w:eastAsia="hu-HU"/>
        </w:rPr>
        <w:t xml:space="preserve"> </w:t>
      </w:r>
      <w:r w:rsidR="00D457DE">
        <w:rPr>
          <w:lang w:eastAsia="hu-HU"/>
        </w:rPr>
        <w:t>tehát az 1-9</w:t>
      </w:r>
      <w:r w:rsidR="00743AA0">
        <w:rPr>
          <w:lang w:eastAsia="hu-HU"/>
        </w:rPr>
        <w:t>.</w:t>
      </w:r>
      <w:r w:rsidR="00D457DE">
        <w:rPr>
          <w:lang w:eastAsia="hu-HU"/>
        </w:rPr>
        <w:t xml:space="preserve"> pontok esetén </w:t>
      </w:r>
      <w:r>
        <w:rPr>
          <w:lang w:eastAsia="hu-HU"/>
        </w:rPr>
        <w:t>tesztnapló</w:t>
      </w:r>
      <w:r w:rsidR="00D457DE">
        <w:rPr>
          <w:lang w:eastAsia="hu-HU"/>
        </w:rPr>
        <w:t>k,</w:t>
      </w:r>
      <w:r w:rsidR="00743AA0">
        <w:rPr>
          <w:lang w:eastAsia="hu-HU"/>
        </w:rPr>
        <w:t xml:space="preserve"> a 10. pontban leírt feladatnál</w:t>
      </w:r>
      <w:r>
        <w:rPr>
          <w:lang w:eastAsia="hu-HU"/>
        </w:rPr>
        <w:t xml:space="preserve"> tesztjegyzőkönyvek segítségével történik. </w:t>
      </w:r>
    </w:p>
    <w:p w14:paraId="52422F69" w14:textId="4AA3F19B" w:rsidR="00CC369F" w:rsidRDefault="00CC369F" w:rsidP="00CC369F">
      <w:pPr>
        <w:spacing w:before="240" w:after="240"/>
        <w:jc w:val="both"/>
        <w:rPr>
          <w:lang w:eastAsia="hu-HU"/>
        </w:rPr>
      </w:pPr>
      <w:r>
        <w:rPr>
          <w:lang w:eastAsia="hu-HU"/>
        </w:rPr>
        <w:t>A tesztnapló célja, hogy a tesztelést végző, a teszt és próbaüzem során minden nap olyan lépéseket is rögzítse</w:t>
      </w:r>
      <w:r w:rsidR="00AA0431">
        <w:rPr>
          <w:lang w:eastAsia="hu-HU"/>
        </w:rPr>
        <w:t>n</w:t>
      </w:r>
      <w:r>
        <w:rPr>
          <w:lang w:eastAsia="hu-HU"/>
        </w:rPr>
        <w:t xml:space="preserve">, melyeket az adattárházon kívül hajt végre, de azok a teszttel szoros összefüggésben vannak. A tesztnaplóba rögzítendő adatokat a mellékelt minta tesztnapló </w:t>
      </w:r>
      <w:r w:rsidR="00AA0431">
        <w:rPr>
          <w:lang w:eastAsia="hu-HU"/>
        </w:rPr>
        <w:t>(</w:t>
      </w:r>
      <w:r w:rsidR="00AA0431">
        <w:rPr>
          <w:lang w:eastAsia="hu-HU"/>
        </w:rPr>
        <w:fldChar w:fldCharType="begin"/>
      </w:r>
      <w:r w:rsidR="00AA0431">
        <w:rPr>
          <w:lang w:eastAsia="hu-HU"/>
        </w:rPr>
        <w:instrText xml:space="preserve"> REF _Ref516652367 \r \h </w:instrText>
      </w:r>
      <w:r w:rsidR="00AA0431">
        <w:rPr>
          <w:lang w:eastAsia="hu-HU"/>
        </w:rPr>
      </w:r>
      <w:r w:rsidR="00AA0431">
        <w:rPr>
          <w:lang w:eastAsia="hu-HU"/>
        </w:rPr>
        <w:fldChar w:fldCharType="separate"/>
      </w:r>
      <w:r w:rsidR="00AA0431">
        <w:rPr>
          <w:lang w:eastAsia="hu-HU"/>
        </w:rPr>
        <w:t>9.2</w:t>
      </w:r>
      <w:r w:rsidR="00AA0431">
        <w:rPr>
          <w:lang w:eastAsia="hu-HU"/>
        </w:rPr>
        <w:fldChar w:fldCharType="end"/>
      </w:r>
      <w:r w:rsidR="00AA0431">
        <w:rPr>
          <w:lang w:eastAsia="hu-HU"/>
        </w:rPr>
        <w:t>-</w:t>
      </w:r>
      <w:r w:rsidR="00762B82">
        <w:rPr>
          <w:lang w:eastAsia="hu-HU"/>
        </w:rPr>
        <w:t>e</w:t>
      </w:r>
      <w:r w:rsidR="00AA0431">
        <w:rPr>
          <w:lang w:eastAsia="hu-HU"/>
        </w:rPr>
        <w:t xml:space="preserve">s melléklet) </w:t>
      </w:r>
      <w:r>
        <w:rPr>
          <w:lang w:eastAsia="hu-HU"/>
        </w:rPr>
        <w:t>tartalmazza.</w:t>
      </w:r>
    </w:p>
    <w:p w14:paraId="0EA7087F" w14:textId="0E78A0B4" w:rsidR="008B5990" w:rsidRPr="00762B82" w:rsidRDefault="00CC369F" w:rsidP="0067399E">
      <w:pPr>
        <w:spacing w:before="240" w:after="240"/>
        <w:jc w:val="both"/>
        <w:rPr>
          <w:b/>
        </w:rPr>
      </w:pPr>
      <w:r>
        <w:rPr>
          <w:lang w:eastAsia="hu-HU"/>
        </w:rPr>
        <w:t>Az adattarta</w:t>
      </w:r>
      <w:r w:rsidR="00AA0431">
        <w:rPr>
          <w:lang w:eastAsia="hu-HU"/>
        </w:rPr>
        <w:t>l</w:t>
      </w:r>
      <w:r w:rsidR="00743AA0">
        <w:rPr>
          <w:lang w:eastAsia="hu-HU"/>
        </w:rPr>
        <w:t>mi</w:t>
      </w:r>
      <w:r w:rsidR="008B5990">
        <w:rPr>
          <w:lang w:eastAsia="hu-HU"/>
        </w:rPr>
        <w:t xml:space="preserve"> tesztelés elvégzése után elő kell állnia egy tesztjegyzőkönyvnek a jelen dokumentumhoz csatolt üres tesztjegyzőkönyv sablon (</w:t>
      </w:r>
      <w:r w:rsidR="008B5990">
        <w:rPr>
          <w:lang w:eastAsia="hu-HU"/>
        </w:rPr>
        <w:fldChar w:fldCharType="begin"/>
      </w:r>
      <w:r w:rsidR="008B5990">
        <w:rPr>
          <w:lang w:eastAsia="hu-HU"/>
        </w:rPr>
        <w:instrText xml:space="preserve"> REF _Ref515888773 \r \h </w:instrText>
      </w:r>
      <w:r w:rsidR="005150AF">
        <w:rPr>
          <w:lang w:eastAsia="hu-HU"/>
        </w:rPr>
        <w:instrText xml:space="preserve"> \* MERGEFORMAT </w:instrText>
      </w:r>
      <w:r w:rsidR="008B5990">
        <w:rPr>
          <w:lang w:eastAsia="hu-HU"/>
        </w:rPr>
      </w:r>
      <w:r w:rsidR="008B5990">
        <w:rPr>
          <w:lang w:eastAsia="hu-HU"/>
        </w:rPr>
        <w:fldChar w:fldCharType="separate"/>
      </w:r>
      <w:r w:rsidR="00854072">
        <w:rPr>
          <w:lang w:eastAsia="hu-HU"/>
        </w:rPr>
        <w:t>9.1</w:t>
      </w:r>
      <w:r w:rsidR="008B5990">
        <w:rPr>
          <w:lang w:eastAsia="hu-HU"/>
        </w:rPr>
        <w:fldChar w:fldCharType="end"/>
      </w:r>
      <w:r w:rsidR="008B5990">
        <w:rPr>
          <w:lang w:eastAsia="hu-HU"/>
        </w:rPr>
        <w:t>-es melléklet) kitöltésével. A jegyzőkönyvben minden egyes elvégzett tesztesetet egy soron fel kell tüntetni</w:t>
      </w:r>
      <w:r w:rsidR="008704AE">
        <w:rPr>
          <w:lang w:eastAsia="hu-HU"/>
        </w:rPr>
        <w:t>,</w:t>
      </w:r>
      <w:r w:rsidR="008B5990">
        <w:rPr>
          <w:lang w:eastAsia="hu-HU"/>
        </w:rPr>
        <w:t xml:space="preserve"> függetlenül attól, hogy sikeres vagy sikertelen volt</w:t>
      </w:r>
      <w:r w:rsidR="008704AE">
        <w:rPr>
          <w:lang w:eastAsia="hu-HU"/>
        </w:rPr>
        <w:t>.</w:t>
      </w:r>
      <w:r w:rsidR="008B5990">
        <w:rPr>
          <w:lang w:eastAsia="hu-HU"/>
        </w:rPr>
        <w:t xml:space="preserve"> </w:t>
      </w:r>
      <w:r w:rsidR="008704AE">
        <w:rPr>
          <w:lang w:eastAsia="hu-HU"/>
        </w:rPr>
        <w:t xml:space="preserve">Az </w:t>
      </w:r>
      <w:r w:rsidR="008B5990">
        <w:rPr>
          <w:lang w:eastAsia="hu-HU"/>
        </w:rPr>
        <w:t>eredmény</w:t>
      </w:r>
      <w:r w:rsidR="008704AE">
        <w:rPr>
          <w:lang w:eastAsia="hu-HU"/>
        </w:rPr>
        <w:t>eke</w:t>
      </w:r>
      <w:r w:rsidR="008B5990">
        <w:rPr>
          <w:lang w:eastAsia="hu-HU"/>
        </w:rPr>
        <w:t>t</w:t>
      </w:r>
      <w:r w:rsidR="008704AE">
        <w:rPr>
          <w:lang w:eastAsia="hu-HU"/>
        </w:rPr>
        <w:t>, valamint az összevetett értékeket, sarokszámokat</w:t>
      </w:r>
      <w:r w:rsidR="008B5990">
        <w:rPr>
          <w:lang w:eastAsia="hu-HU"/>
        </w:rPr>
        <w:t xml:space="preserve"> </w:t>
      </w:r>
      <w:r w:rsidR="008704AE">
        <w:rPr>
          <w:lang w:eastAsia="hu-HU"/>
        </w:rPr>
        <w:t xml:space="preserve">mindig </w:t>
      </w:r>
      <w:r w:rsidR="008B5990">
        <w:rPr>
          <w:lang w:eastAsia="hu-HU"/>
        </w:rPr>
        <w:t xml:space="preserve">részletesen </w:t>
      </w:r>
      <w:r w:rsidR="00E04B52">
        <w:rPr>
          <w:lang w:eastAsia="hu-HU"/>
        </w:rPr>
        <w:t>le kell írni, különösen abban az esetben, ha a tesztelés hibát talált. Ekkor kiemelten fontos a hiba precíz leírása, valamint, ha a tesztelőnek van elképzelése, hogy a hibát mi okozhatta, akkor ennek leírása is, könnyít</w:t>
      </w:r>
      <w:r w:rsidR="00A55FC9">
        <w:rPr>
          <w:lang w:eastAsia="hu-HU"/>
        </w:rPr>
        <w:t>i</w:t>
      </w:r>
      <w:r w:rsidR="00E04B52">
        <w:rPr>
          <w:lang w:eastAsia="hu-HU"/>
        </w:rPr>
        <w:t xml:space="preserve"> a javítást végző fejlesztő dolgát.</w:t>
      </w:r>
      <w:r w:rsidR="00E14361">
        <w:rPr>
          <w:lang w:eastAsia="hu-HU"/>
        </w:rPr>
        <w:t xml:space="preserve"> A visszaküldendő kitöltött jegyzőkönyvekhez mellékletek </w:t>
      </w:r>
      <w:r w:rsidR="0067399E">
        <w:rPr>
          <w:lang w:eastAsia="hu-HU"/>
        </w:rPr>
        <w:t xml:space="preserve">(pl.: képernyőképek, riportmentések, stb.) </w:t>
      </w:r>
      <w:r w:rsidR="00E14361">
        <w:rPr>
          <w:lang w:eastAsia="hu-HU"/>
        </w:rPr>
        <w:t>csatolhatóak.</w:t>
      </w:r>
      <w:r w:rsidR="0067399E" w:rsidRPr="0067399E">
        <w:rPr>
          <w:lang w:eastAsia="hu-HU"/>
        </w:rPr>
        <w:t xml:space="preserve"> </w:t>
      </w:r>
      <w:r w:rsidR="0067399E">
        <w:rPr>
          <w:lang w:eastAsia="hu-HU"/>
        </w:rPr>
        <w:t xml:space="preserve">Ezeket egy </w:t>
      </w:r>
      <w:proofErr w:type="gramStart"/>
      <w:r w:rsidR="0067399E">
        <w:rPr>
          <w:lang w:eastAsia="hu-HU"/>
        </w:rPr>
        <w:t>külön .</w:t>
      </w:r>
      <w:proofErr w:type="spellStart"/>
      <w:r w:rsidR="0067399E">
        <w:rPr>
          <w:lang w:eastAsia="hu-HU"/>
        </w:rPr>
        <w:t>doc</w:t>
      </w:r>
      <w:proofErr w:type="spellEnd"/>
      <w:proofErr w:type="gramEnd"/>
      <w:r w:rsidR="0067399E">
        <w:rPr>
          <w:lang w:eastAsia="hu-HU"/>
        </w:rPr>
        <w:t xml:space="preserve"> fájlba illesztve, a jegyzőkönyvekhez mellékelve várja az adattárház. </w:t>
      </w:r>
      <w:r w:rsidR="0067399E" w:rsidRPr="00762B82">
        <w:rPr>
          <w:b/>
        </w:rPr>
        <w:t xml:space="preserve">Fontos, hogy az ezekhez tartozó </w:t>
      </w:r>
      <w:r w:rsidR="0067399E" w:rsidRPr="00762B82">
        <w:rPr>
          <w:b/>
          <w:lang w:eastAsia="hu-HU"/>
        </w:rPr>
        <w:t>hibajegy</w:t>
      </w:r>
      <w:r w:rsidR="0067399E" w:rsidRPr="00762B82">
        <w:rPr>
          <w:b/>
        </w:rPr>
        <w:t xml:space="preserve"> a dokumentumban egyértelműen meg legyenek hivatkozva a </w:t>
      </w:r>
      <w:r w:rsidR="0067399E" w:rsidRPr="00762B82">
        <w:rPr>
          <w:b/>
          <w:lang w:eastAsia="hu-HU"/>
        </w:rPr>
        <w:t>hibajegy sorszáma</w:t>
      </w:r>
      <w:r w:rsidR="0067399E" w:rsidRPr="00762B82">
        <w:rPr>
          <w:b/>
        </w:rPr>
        <w:t xml:space="preserve"> által a könnyű beazonosíthatóság érdekében.</w:t>
      </w:r>
    </w:p>
    <w:p w14:paraId="40AB03CC" w14:textId="23E6FB3B" w:rsidR="008B5990" w:rsidRPr="00BF615E" w:rsidRDefault="005150AF" w:rsidP="0071441C">
      <w:pPr>
        <w:spacing w:before="240" w:after="240"/>
        <w:jc w:val="both"/>
        <w:rPr>
          <w:b/>
          <w:u w:val="single"/>
          <w:lang w:eastAsia="hu-HU"/>
        </w:rPr>
      </w:pPr>
      <w:r w:rsidRPr="00BF615E">
        <w:rPr>
          <w:b/>
          <w:u w:val="single"/>
          <w:lang w:eastAsia="hu-HU"/>
        </w:rPr>
        <w:t xml:space="preserve">A tesztelés során keletkező, Kincstárnak átadott hibákat bemutató adatokban csak a </w:t>
      </w:r>
      <w:proofErr w:type="spellStart"/>
      <w:r w:rsidRPr="00BF615E">
        <w:rPr>
          <w:b/>
          <w:u w:val="single"/>
          <w:lang w:eastAsia="hu-HU"/>
        </w:rPr>
        <w:t>deperszonalizált</w:t>
      </w:r>
      <w:proofErr w:type="spellEnd"/>
      <w:r w:rsidRPr="00BF615E">
        <w:rPr>
          <w:b/>
          <w:u w:val="single"/>
          <w:lang w:eastAsia="hu-HU"/>
        </w:rPr>
        <w:t xml:space="preserve"> </w:t>
      </w:r>
      <w:proofErr w:type="spellStart"/>
      <w:r w:rsidRPr="00BF615E">
        <w:rPr>
          <w:b/>
          <w:u w:val="single"/>
          <w:lang w:eastAsia="hu-HU"/>
        </w:rPr>
        <w:t>hash</w:t>
      </w:r>
      <w:proofErr w:type="spellEnd"/>
      <w:r w:rsidRPr="00BF615E">
        <w:rPr>
          <w:b/>
          <w:u w:val="single"/>
          <w:lang w:eastAsia="hu-HU"/>
        </w:rPr>
        <w:t xml:space="preserve"> szerepelhet, az eredeti érték nélkül. Ez igaz a tesztesetekhez gyakran csatolt </w:t>
      </w:r>
      <w:r w:rsidR="0067399E" w:rsidRPr="00BF615E">
        <w:rPr>
          <w:b/>
          <w:u w:val="single"/>
          <w:lang w:eastAsia="hu-HU"/>
        </w:rPr>
        <w:t xml:space="preserve">mellékletekre </w:t>
      </w:r>
      <w:r w:rsidRPr="00BF615E">
        <w:rPr>
          <w:b/>
          <w:u w:val="single"/>
          <w:lang w:eastAsia="hu-HU"/>
        </w:rPr>
        <w:t>is. Amennyiben szükséges, kérjük, ezeket takarják ki!</w:t>
      </w:r>
    </w:p>
    <w:p w14:paraId="4A863BE3" w14:textId="39F83DEC" w:rsidR="00E04B52" w:rsidRDefault="00E04B52" w:rsidP="0071441C">
      <w:pPr>
        <w:spacing w:before="240" w:after="240"/>
        <w:jc w:val="both"/>
        <w:rPr>
          <w:lang w:eastAsia="hu-HU"/>
        </w:rPr>
      </w:pPr>
      <w:r>
        <w:rPr>
          <w:lang w:eastAsia="hu-HU"/>
        </w:rPr>
        <w:t xml:space="preserve">Önkormányzatonként és </w:t>
      </w:r>
      <w:r w:rsidR="005662EB" w:rsidRPr="00B73246">
        <w:rPr>
          <w:lang w:eastAsia="hu-HU"/>
        </w:rPr>
        <w:t>szakrendszerenként</w:t>
      </w:r>
      <w:r>
        <w:rPr>
          <w:lang w:eastAsia="hu-HU"/>
        </w:rPr>
        <w:t xml:space="preserve"> egy-egy jegyzőkönyv kitöltés</w:t>
      </w:r>
      <w:r w:rsidR="00D457DE">
        <w:rPr>
          <w:lang w:eastAsia="hu-HU"/>
        </w:rPr>
        <w:t>e</w:t>
      </w:r>
      <w:r>
        <w:rPr>
          <w:lang w:eastAsia="hu-HU"/>
        </w:rPr>
        <w:t xml:space="preserve"> az elvárás. Ez nem az</w:t>
      </w:r>
      <w:r w:rsidR="00A55FC9">
        <w:rPr>
          <w:lang w:eastAsia="hu-HU"/>
        </w:rPr>
        <w:t>t</w:t>
      </w:r>
      <w:r>
        <w:rPr>
          <w:lang w:eastAsia="hu-HU"/>
        </w:rPr>
        <w:t xml:space="preserve"> jelenti, hogy csak egy ember tesztelhet, hanem azt, hogy az összes tesztelés eredményét konszolidáltan, önkormányzatonként és </w:t>
      </w:r>
      <w:r w:rsidRPr="00B73246">
        <w:rPr>
          <w:lang w:eastAsia="hu-HU"/>
        </w:rPr>
        <w:t>szakrendszerenként</w:t>
      </w:r>
      <w:r>
        <w:rPr>
          <w:lang w:eastAsia="hu-HU"/>
        </w:rPr>
        <w:t xml:space="preserve"> egy-egy jegyzőkönyvben várja az adattárház szállítója.</w:t>
      </w:r>
    </w:p>
    <w:p w14:paraId="3A68076C" w14:textId="695A5BF2" w:rsidR="00E04B52" w:rsidRDefault="00E04B52" w:rsidP="0071441C">
      <w:pPr>
        <w:spacing w:after="240"/>
        <w:jc w:val="both"/>
        <w:rPr>
          <w:lang w:eastAsia="hu-HU"/>
        </w:rPr>
      </w:pPr>
      <w:r>
        <w:rPr>
          <w:lang w:eastAsia="hu-HU"/>
        </w:rPr>
        <w:t>A jegyzőkönyvet az alábbi névkonvencióval kell az adattárháznak visszaküldeni:</w:t>
      </w:r>
    </w:p>
    <w:p w14:paraId="4F90C6BA" w14:textId="508AC6A7" w:rsidR="00E04B52" w:rsidRPr="00246988" w:rsidRDefault="00CE7226" w:rsidP="00E04B52">
      <w:pPr>
        <w:spacing w:before="240" w:after="240"/>
        <w:jc w:val="center"/>
        <w:rPr>
          <w:rFonts w:ascii="Consolas" w:hAnsi="Consolas"/>
          <w:lang w:eastAsia="hu-HU"/>
        </w:rPr>
      </w:pPr>
      <w:r>
        <w:rPr>
          <w:rFonts w:ascii="Consolas" w:hAnsi="Consolas"/>
          <w:lang w:eastAsia="hu-HU"/>
        </w:rPr>
        <w:t>ASP2_</w:t>
      </w:r>
      <w:r w:rsidR="00E04B52" w:rsidRPr="00246988">
        <w:rPr>
          <w:rFonts w:ascii="Consolas" w:hAnsi="Consolas"/>
          <w:lang w:eastAsia="hu-HU"/>
        </w:rPr>
        <w:t>0_DWH_Tesztjegyzőkönyv_</w:t>
      </w:r>
      <w:r w:rsidR="00ED3FD1" w:rsidRPr="00246988">
        <w:rPr>
          <w:rFonts w:ascii="Consolas" w:hAnsi="Consolas"/>
          <w:lang w:eastAsia="hu-HU"/>
        </w:rPr>
        <w:t>[szakrendszer]_[PIR]_[dátum]</w:t>
      </w:r>
      <w:proofErr w:type="gramStart"/>
      <w:r w:rsidR="00E04B52" w:rsidRPr="00246988">
        <w:rPr>
          <w:rFonts w:ascii="Consolas" w:hAnsi="Consolas"/>
          <w:lang w:eastAsia="hu-HU"/>
        </w:rPr>
        <w:t>.</w:t>
      </w:r>
      <w:proofErr w:type="spellStart"/>
      <w:r w:rsidR="00E04B52" w:rsidRPr="00246988">
        <w:rPr>
          <w:rFonts w:ascii="Consolas" w:hAnsi="Consolas"/>
          <w:lang w:eastAsia="hu-HU"/>
        </w:rPr>
        <w:t>xlsx</w:t>
      </w:r>
      <w:proofErr w:type="spellEnd"/>
      <w:proofErr w:type="gramEnd"/>
    </w:p>
    <w:p w14:paraId="79289F9A" w14:textId="54CAF963" w:rsidR="00ED3FD1" w:rsidRDefault="00ED3FD1" w:rsidP="00ED3FD1">
      <w:pPr>
        <w:spacing w:before="240" w:after="240"/>
        <w:rPr>
          <w:lang w:eastAsia="hu-HU"/>
        </w:rPr>
      </w:pPr>
      <w:proofErr w:type="gramStart"/>
      <w:r>
        <w:rPr>
          <w:lang w:eastAsia="hu-HU"/>
        </w:rPr>
        <w:t>,</w:t>
      </w:r>
      <w:proofErr w:type="gramEnd"/>
      <w:r>
        <w:rPr>
          <w:lang w:eastAsia="hu-HU"/>
        </w:rPr>
        <w:t>ahol</w:t>
      </w:r>
    </w:p>
    <w:p w14:paraId="4E483CC8" w14:textId="77777777" w:rsidR="00ED3FD1" w:rsidRDefault="00ED3FD1" w:rsidP="00ED3FD1">
      <w:pPr>
        <w:spacing w:before="240" w:after="240"/>
        <w:rPr>
          <w:lang w:eastAsia="hu-HU"/>
        </w:rPr>
      </w:pPr>
      <w:r w:rsidRPr="00E92F0E">
        <w:rPr>
          <w:b/>
          <w:lang w:eastAsia="hu-HU"/>
        </w:rPr>
        <w:t>Szakrendszer</w:t>
      </w:r>
      <w:r>
        <w:rPr>
          <w:lang w:eastAsia="hu-HU"/>
        </w:rPr>
        <w:t>:</w:t>
      </w:r>
    </w:p>
    <w:tbl>
      <w:tblPr>
        <w:tblW w:w="9214" w:type="dxa"/>
        <w:tblInd w:w="-5" w:type="dxa"/>
        <w:tblCellMar>
          <w:left w:w="70" w:type="dxa"/>
          <w:right w:w="70" w:type="dxa"/>
        </w:tblCellMar>
        <w:tblLook w:val="04A0" w:firstRow="1" w:lastRow="0" w:firstColumn="1" w:lastColumn="0" w:noHBand="0" w:noVBand="1"/>
      </w:tblPr>
      <w:tblGrid>
        <w:gridCol w:w="2552"/>
        <w:gridCol w:w="6662"/>
      </w:tblGrid>
      <w:tr w:rsidR="00ED3FD1" w:rsidRPr="00F01E36" w14:paraId="37826919" w14:textId="77777777" w:rsidTr="00762B82">
        <w:trPr>
          <w:trHeight w:val="300"/>
          <w:tblHeader/>
        </w:trPr>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4450AF47" w14:textId="77777777" w:rsidR="00ED3FD1" w:rsidRPr="00F01E36" w:rsidRDefault="00ED3FD1" w:rsidP="00CA7800">
            <w:pPr>
              <w:rPr>
                <w:rFonts w:eastAsia="Times New Roman" w:cs="Arial"/>
                <w:b/>
                <w:bCs/>
                <w:color w:val="000000"/>
                <w:lang w:eastAsia="hu-HU"/>
              </w:rPr>
            </w:pPr>
            <w:r w:rsidRPr="00F01E36">
              <w:rPr>
                <w:rFonts w:eastAsia="Times New Roman" w:cs="Arial"/>
                <w:b/>
                <w:bCs/>
                <w:color w:val="000000"/>
                <w:lang w:eastAsia="hu-HU"/>
              </w:rPr>
              <w:t>Szakrendszer kódja</w:t>
            </w:r>
          </w:p>
        </w:tc>
        <w:tc>
          <w:tcPr>
            <w:tcW w:w="6662"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666122D6" w14:textId="77777777" w:rsidR="00ED3FD1" w:rsidRPr="00F01E36" w:rsidRDefault="00ED3FD1" w:rsidP="00CA7800">
            <w:pPr>
              <w:rPr>
                <w:rFonts w:eastAsia="Times New Roman" w:cs="Arial"/>
                <w:b/>
                <w:bCs/>
                <w:color w:val="000000"/>
                <w:lang w:eastAsia="hu-HU"/>
              </w:rPr>
            </w:pPr>
            <w:r w:rsidRPr="00F01E36">
              <w:rPr>
                <w:rFonts w:eastAsia="Times New Roman" w:cs="Arial"/>
                <w:b/>
                <w:bCs/>
                <w:color w:val="000000"/>
                <w:lang w:eastAsia="hu-HU"/>
              </w:rPr>
              <w:t>Szakrendszer neve</w:t>
            </w:r>
          </w:p>
        </w:tc>
      </w:tr>
      <w:tr w:rsidR="00ED3FD1" w:rsidRPr="00F01E36" w14:paraId="36E9AD03" w14:textId="77777777" w:rsidTr="00762B82">
        <w:trPr>
          <w:cantSplit/>
          <w:trHeight w:val="30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169CD540" w14:textId="77777777" w:rsidR="00ED3FD1" w:rsidRPr="00F01E36" w:rsidRDefault="00ED3FD1" w:rsidP="00CA7800">
            <w:pPr>
              <w:rPr>
                <w:rFonts w:eastAsia="Times New Roman" w:cs="Arial"/>
                <w:color w:val="000000"/>
                <w:lang w:eastAsia="hu-HU"/>
              </w:rPr>
            </w:pPr>
            <w:proofErr w:type="spellStart"/>
            <w:r>
              <w:rPr>
                <w:rFonts w:eastAsia="Times New Roman" w:cs="Arial"/>
                <w:color w:val="000000"/>
                <w:lang w:eastAsia="hu-HU"/>
              </w:rPr>
              <w:t>gazd</w:t>
            </w:r>
            <w:proofErr w:type="spellEnd"/>
          </w:p>
        </w:tc>
        <w:tc>
          <w:tcPr>
            <w:tcW w:w="6662" w:type="dxa"/>
            <w:tcBorders>
              <w:top w:val="nil"/>
              <w:left w:val="nil"/>
              <w:bottom w:val="single" w:sz="4" w:space="0" w:color="auto"/>
              <w:right w:val="single" w:sz="4" w:space="0" w:color="auto"/>
            </w:tcBorders>
            <w:shd w:val="clear" w:color="auto" w:fill="auto"/>
            <w:noWrap/>
            <w:vAlign w:val="bottom"/>
            <w:hideMark/>
          </w:tcPr>
          <w:p w14:paraId="19ADAD9A" w14:textId="77777777" w:rsidR="00ED3FD1" w:rsidRPr="00F01E36" w:rsidRDefault="00ED3FD1" w:rsidP="00CA7800">
            <w:pPr>
              <w:rPr>
                <w:rFonts w:eastAsia="Times New Roman" w:cs="Arial"/>
                <w:color w:val="000000"/>
                <w:lang w:eastAsia="hu-HU"/>
              </w:rPr>
            </w:pPr>
            <w:r w:rsidRPr="00F01E36">
              <w:rPr>
                <w:rFonts w:eastAsia="Times New Roman" w:cs="Arial"/>
                <w:color w:val="000000"/>
                <w:lang w:eastAsia="hu-HU"/>
              </w:rPr>
              <w:t>Gazdálkodási rendszer</w:t>
            </w:r>
          </w:p>
        </w:tc>
      </w:tr>
      <w:tr w:rsidR="00ED3FD1" w:rsidRPr="00F01E36" w14:paraId="53FD2623" w14:textId="77777777" w:rsidTr="00762B82">
        <w:trPr>
          <w:cantSplit/>
          <w:trHeight w:val="30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538F0450" w14:textId="77777777" w:rsidR="00ED3FD1" w:rsidRPr="00F01E36" w:rsidRDefault="00ED3FD1" w:rsidP="00CA7800">
            <w:pPr>
              <w:rPr>
                <w:rFonts w:eastAsia="Times New Roman" w:cs="Arial"/>
                <w:color w:val="000000"/>
                <w:lang w:eastAsia="hu-HU"/>
              </w:rPr>
            </w:pPr>
            <w:proofErr w:type="spellStart"/>
            <w:r>
              <w:rPr>
                <w:rFonts w:eastAsia="Times New Roman" w:cs="Arial"/>
                <w:color w:val="000000"/>
                <w:lang w:eastAsia="hu-HU"/>
              </w:rPr>
              <w:t>iparker</w:t>
            </w:r>
            <w:proofErr w:type="spellEnd"/>
          </w:p>
        </w:tc>
        <w:tc>
          <w:tcPr>
            <w:tcW w:w="6662" w:type="dxa"/>
            <w:tcBorders>
              <w:top w:val="nil"/>
              <w:left w:val="nil"/>
              <w:bottom w:val="single" w:sz="4" w:space="0" w:color="auto"/>
              <w:right w:val="single" w:sz="4" w:space="0" w:color="auto"/>
            </w:tcBorders>
            <w:shd w:val="clear" w:color="auto" w:fill="auto"/>
            <w:noWrap/>
            <w:vAlign w:val="bottom"/>
            <w:hideMark/>
          </w:tcPr>
          <w:p w14:paraId="30A56414" w14:textId="77777777" w:rsidR="00ED3FD1" w:rsidRPr="00F01E36" w:rsidRDefault="00ED3FD1" w:rsidP="00CA7800">
            <w:pPr>
              <w:rPr>
                <w:rFonts w:eastAsia="Times New Roman" w:cs="Arial"/>
                <w:color w:val="000000"/>
                <w:lang w:eastAsia="hu-HU"/>
              </w:rPr>
            </w:pPr>
            <w:r w:rsidRPr="00F01E36">
              <w:rPr>
                <w:rFonts w:eastAsia="Times New Roman" w:cs="Arial"/>
                <w:color w:val="000000"/>
                <w:lang w:eastAsia="hu-HU"/>
              </w:rPr>
              <w:t>Ipar</w:t>
            </w:r>
            <w:r>
              <w:rPr>
                <w:rFonts w:eastAsia="Times New Roman" w:cs="Arial"/>
                <w:color w:val="000000"/>
                <w:lang w:eastAsia="hu-HU"/>
              </w:rPr>
              <w:t>-</w:t>
            </w:r>
            <w:r w:rsidRPr="00F01E36">
              <w:rPr>
                <w:rFonts w:eastAsia="Times New Roman" w:cs="Arial"/>
                <w:color w:val="000000"/>
                <w:lang w:eastAsia="hu-HU"/>
              </w:rPr>
              <w:t xml:space="preserve"> és kereskedelmi rendszer</w:t>
            </w:r>
          </w:p>
        </w:tc>
      </w:tr>
      <w:tr w:rsidR="00ED3FD1" w:rsidRPr="00F01E36" w14:paraId="03E41246" w14:textId="77777777" w:rsidTr="00762B82">
        <w:trPr>
          <w:trHeight w:val="30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31ACE282" w14:textId="77777777" w:rsidR="00ED3FD1" w:rsidRPr="00F01E36" w:rsidRDefault="00ED3FD1" w:rsidP="00CA7800">
            <w:pPr>
              <w:rPr>
                <w:rFonts w:eastAsia="Times New Roman" w:cs="Arial"/>
                <w:color w:val="000000"/>
                <w:lang w:eastAsia="hu-HU"/>
              </w:rPr>
            </w:pPr>
            <w:proofErr w:type="spellStart"/>
            <w:r>
              <w:rPr>
                <w:rFonts w:eastAsia="Times New Roman" w:cs="Arial"/>
                <w:color w:val="000000"/>
                <w:lang w:eastAsia="hu-HU"/>
              </w:rPr>
              <w:t>ktorzs</w:t>
            </w:r>
            <w:proofErr w:type="spellEnd"/>
          </w:p>
        </w:tc>
        <w:tc>
          <w:tcPr>
            <w:tcW w:w="6662" w:type="dxa"/>
            <w:tcBorders>
              <w:top w:val="nil"/>
              <w:left w:val="nil"/>
              <w:bottom w:val="single" w:sz="4" w:space="0" w:color="auto"/>
              <w:right w:val="single" w:sz="4" w:space="0" w:color="auto"/>
            </w:tcBorders>
            <w:shd w:val="clear" w:color="auto" w:fill="auto"/>
            <w:noWrap/>
            <w:vAlign w:val="bottom"/>
            <w:hideMark/>
          </w:tcPr>
          <w:p w14:paraId="507A6E3E" w14:textId="77777777" w:rsidR="00ED3FD1" w:rsidRPr="00F01E36" w:rsidRDefault="00ED3FD1" w:rsidP="00CA7800">
            <w:pPr>
              <w:rPr>
                <w:rFonts w:eastAsia="Times New Roman" w:cs="Arial"/>
                <w:color w:val="000000"/>
                <w:lang w:eastAsia="hu-HU"/>
              </w:rPr>
            </w:pPr>
            <w:r w:rsidRPr="00F01E36">
              <w:rPr>
                <w:rFonts w:eastAsia="Times New Roman" w:cs="Arial"/>
                <w:color w:val="000000"/>
                <w:lang w:eastAsia="hu-HU"/>
              </w:rPr>
              <w:t>Kincstár Közhiteles Törzskönyvi Nyilvántartása</w:t>
            </w:r>
          </w:p>
        </w:tc>
      </w:tr>
    </w:tbl>
    <w:bookmarkStart w:id="74" w:name="_Ref509922856"/>
    <w:p w14:paraId="7A6E63C5" w14:textId="167B93D1" w:rsidR="00ED3FD1" w:rsidRPr="00D34B29" w:rsidRDefault="00ED3FD1" w:rsidP="00ED3FD1">
      <w:pPr>
        <w:pStyle w:val="Kpalrs"/>
        <w:spacing w:before="240"/>
        <w:rPr>
          <w:b w:val="0"/>
          <w:bCs w:val="0"/>
          <w:color w:val="auto"/>
          <w:sz w:val="18"/>
        </w:rPr>
      </w:pPr>
      <w:r w:rsidRPr="00D34B29">
        <w:rPr>
          <w:b w:val="0"/>
          <w:bCs w:val="0"/>
          <w:color w:val="auto"/>
          <w:sz w:val="18"/>
        </w:rPr>
        <w:fldChar w:fldCharType="begin"/>
      </w:r>
      <w:r w:rsidRPr="00D34B29">
        <w:rPr>
          <w:b w:val="0"/>
          <w:bCs w:val="0"/>
          <w:color w:val="auto"/>
          <w:sz w:val="18"/>
        </w:rPr>
        <w:instrText xml:space="preserve"> SEQ táblázat \* ARABIC </w:instrText>
      </w:r>
      <w:r w:rsidRPr="00D34B29">
        <w:rPr>
          <w:b w:val="0"/>
          <w:bCs w:val="0"/>
          <w:color w:val="auto"/>
          <w:sz w:val="18"/>
        </w:rPr>
        <w:fldChar w:fldCharType="separate"/>
      </w:r>
      <w:r w:rsidR="00853060">
        <w:rPr>
          <w:b w:val="0"/>
          <w:bCs w:val="0"/>
          <w:noProof/>
          <w:color w:val="auto"/>
          <w:sz w:val="18"/>
        </w:rPr>
        <w:t>3</w:t>
      </w:r>
      <w:r w:rsidRPr="00D34B29">
        <w:rPr>
          <w:b w:val="0"/>
          <w:bCs w:val="0"/>
          <w:color w:val="auto"/>
          <w:sz w:val="18"/>
        </w:rPr>
        <w:fldChar w:fldCharType="end"/>
      </w:r>
      <w:r w:rsidRPr="00D34B29">
        <w:rPr>
          <w:b w:val="0"/>
          <w:bCs w:val="0"/>
          <w:color w:val="auto"/>
          <w:sz w:val="18"/>
        </w:rPr>
        <w:t>. táblázat – Szakrendszer kódok</w:t>
      </w:r>
      <w:bookmarkEnd w:id="74"/>
    </w:p>
    <w:p w14:paraId="639377A7" w14:textId="655CD586" w:rsidR="00ED3FD1" w:rsidRDefault="00ED3FD1" w:rsidP="00ED3FD1">
      <w:pPr>
        <w:spacing w:before="240" w:after="240"/>
        <w:jc w:val="both"/>
      </w:pPr>
      <w:r>
        <w:rPr>
          <w:b/>
          <w:lang w:eastAsia="hu-HU"/>
        </w:rPr>
        <w:t>PIR</w:t>
      </w:r>
      <w:r w:rsidRPr="005A540B">
        <w:rPr>
          <w:lang w:eastAsia="hu-HU"/>
        </w:rPr>
        <w:t>:</w:t>
      </w:r>
      <w:r>
        <w:rPr>
          <w:lang w:eastAsia="hu-HU"/>
        </w:rPr>
        <w:t xml:space="preserve"> </w:t>
      </w:r>
      <w:r>
        <w:t xml:space="preserve">annak a szervezetnek (önkormányzat, intézmény, nemzetiségi önkormányzat, társulás, költségvetési szerv stb.) a </w:t>
      </w:r>
      <w:proofErr w:type="spellStart"/>
      <w:r>
        <w:t>PIR-száma</w:t>
      </w:r>
      <w:proofErr w:type="spellEnd"/>
      <w:r>
        <w:t>, amely rendszerének az adatai szerepelnek a tesztelésben. Adott esetben több szervezet adatai is szerepelhetnek. Ilyenkor:</w:t>
      </w:r>
    </w:p>
    <w:p w14:paraId="2B621C7C" w14:textId="194797A8" w:rsidR="00ED3FD1" w:rsidRDefault="00ED3FD1" w:rsidP="00ED3FD1">
      <w:pPr>
        <w:pStyle w:val="Listaszerbekezds"/>
        <w:numPr>
          <w:ilvl w:val="0"/>
          <w:numId w:val="48"/>
        </w:numPr>
        <w:spacing w:before="240" w:after="240"/>
        <w:jc w:val="both"/>
        <w:rPr>
          <w:lang w:eastAsia="hu-HU"/>
        </w:rPr>
      </w:pPr>
      <w:r>
        <w:t xml:space="preserve">az ASP esetében az adott </w:t>
      </w:r>
      <w:proofErr w:type="spellStart"/>
      <w:r>
        <w:t>tenantért</w:t>
      </w:r>
      <w:proofErr w:type="spellEnd"/>
      <w:r>
        <w:t xml:space="preserve"> felelős szervezet (önkormányzat, </w:t>
      </w:r>
      <w:r w:rsidR="00B96CDC">
        <w:t xml:space="preserve">önállóan gazdálkodó </w:t>
      </w:r>
      <w:r>
        <w:t xml:space="preserve">intézmény,) </w:t>
      </w:r>
      <w:proofErr w:type="spellStart"/>
      <w:r>
        <w:t>PIR-száma</w:t>
      </w:r>
      <w:proofErr w:type="spellEnd"/>
      <w:r>
        <w:t>,</w:t>
      </w:r>
    </w:p>
    <w:p w14:paraId="0847A5D4" w14:textId="5EB954D1" w:rsidR="00EC3C6C" w:rsidRDefault="00ED3FD1" w:rsidP="00ED3FD1">
      <w:pPr>
        <w:pStyle w:val="Listaszerbekezds"/>
        <w:numPr>
          <w:ilvl w:val="0"/>
          <w:numId w:val="48"/>
        </w:numPr>
        <w:spacing w:before="240" w:after="240"/>
        <w:jc w:val="both"/>
        <w:rPr>
          <w:lang w:eastAsia="hu-HU"/>
        </w:rPr>
      </w:pPr>
      <w:r>
        <w:t>interfészes önkormányzat esetében az adott (</w:t>
      </w:r>
      <w:r w:rsidRPr="004101A3">
        <w:t>1254</w:t>
      </w:r>
      <w:r>
        <w:t xml:space="preserve">-es szektorkódú) önkormányzat </w:t>
      </w:r>
      <w:proofErr w:type="spellStart"/>
      <w:r>
        <w:t>PIR-száma</w:t>
      </w:r>
      <w:proofErr w:type="spellEnd"/>
      <w:r>
        <w:t>, akinek (és am</w:t>
      </w:r>
      <w:r w:rsidR="00B96CDC">
        <w:t>ely</w:t>
      </w:r>
      <w:r>
        <w:t xml:space="preserve"> intézményeinek) az adatai szerepelnek a tesztelésben</w:t>
      </w:r>
      <w:r w:rsidR="00EC3C6C">
        <w:t>,</w:t>
      </w:r>
    </w:p>
    <w:p w14:paraId="6DEB7A37" w14:textId="7F26A8D5" w:rsidR="00ED3FD1" w:rsidRPr="005A540B" w:rsidRDefault="00EC3C6C" w:rsidP="00ED3FD1">
      <w:pPr>
        <w:pStyle w:val="Listaszerbekezds"/>
        <w:numPr>
          <w:ilvl w:val="0"/>
          <w:numId w:val="48"/>
        </w:numPr>
        <w:spacing w:before="240" w:after="240"/>
        <w:jc w:val="both"/>
        <w:rPr>
          <w:lang w:eastAsia="hu-HU"/>
        </w:rPr>
      </w:pPr>
      <w:r>
        <w:t>kincstári tesztelő esetén (azaz a KTÖRZS tesztelése esetén) ’</w:t>
      </w:r>
      <w:proofErr w:type="spellStart"/>
      <w:r>
        <w:t>mak</w:t>
      </w:r>
      <w:proofErr w:type="spellEnd"/>
      <w:r>
        <w:t>’</w:t>
      </w:r>
      <w:r w:rsidR="00ED3FD1">
        <w:t>.</w:t>
      </w:r>
    </w:p>
    <w:p w14:paraId="5783B4E3" w14:textId="6FFF72D2" w:rsidR="00ED3FD1" w:rsidRDefault="00ED3FD1" w:rsidP="00ED3FD1">
      <w:pPr>
        <w:spacing w:before="240" w:after="240"/>
        <w:jc w:val="both"/>
        <w:rPr>
          <w:lang w:eastAsia="hu-HU"/>
        </w:rPr>
      </w:pPr>
      <w:r>
        <w:rPr>
          <w:b/>
          <w:lang w:eastAsia="hu-HU"/>
        </w:rPr>
        <w:t>Dátum</w:t>
      </w:r>
      <w:r>
        <w:rPr>
          <w:lang w:eastAsia="hu-HU"/>
        </w:rPr>
        <w:t>: a tesztelés befejezésének dátuma YYYYMMDD formátumban.</w:t>
      </w:r>
    </w:p>
    <w:p w14:paraId="7287CD60" w14:textId="024D5702" w:rsidR="00246988" w:rsidRDefault="00246988" w:rsidP="00246988">
      <w:pPr>
        <w:spacing w:before="240" w:after="240"/>
        <w:jc w:val="both"/>
        <w:rPr>
          <w:lang w:eastAsia="hu-HU"/>
        </w:rPr>
      </w:pPr>
      <w:r>
        <w:rPr>
          <w:b/>
          <w:lang w:eastAsia="hu-HU"/>
        </w:rPr>
        <w:t>Példa</w:t>
      </w:r>
      <w:r w:rsidRPr="00EC736F">
        <w:rPr>
          <w:lang w:eastAsia="hu-HU"/>
        </w:rPr>
        <w:t>:</w:t>
      </w:r>
    </w:p>
    <w:p w14:paraId="5EDED2EF" w14:textId="288F3592" w:rsidR="00246988" w:rsidRDefault="00246988" w:rsidP="00246988">
      <w:pPr>
        <w:spacing w:before="240" w:after="240"/>
        <w:jc w:val="both"/>
        <w:rPr>
          <w:lang w:eastAsia="hu-HU"/>
        </w:rPr>
      </w:pPr>
      <w:r>
        <w:rPr>
          <w:lang w:eastAsia="hu-HU"/>
        </w:rPr>
        <w:t xml:space="preserve">A győri önkormányzat által a gazdálkodási adatkörökön elvégezett tesztek eredményének jegyzőkönyvét az alábbi </w:t>
      </w:r>
      <w:r w:rsidR="00B64099">
        <w:rPr>
          <w:lang w:eastAsia="hu-HU"/>
        </w:rPr>
        <w:t>módon kell elnevezni</w:t>
      </w:r>
      <w:r>
        <w:rPr>
          <w:lang w:eastAsia="hu-HU"/>
        </w:rPr>
        <w:t>:</w:t>
      </w:r>
    </w:p>
    <w:p w14:paraId="35E4C712" w14:textId="4C256C3D" w:rsidR="00246988" w:rsidRPr="00246988" w:rsidRDefault="00B64099" w:rsidP="00246988">
      <w:pPr>
        <w:spacing w:before="240" w:after="240"/>
        <w:jc w:val="center"/>
        <w:rPr>
          <w:rFonts w:ascii="Consolas" w:hAnsi="Consolas"/>
          <w:lang w:eastAsia="hu-HU"/>
        </w:rPr>
      </w:pPr>
      <w:r>
        <w:rPr>
          <w:rFonts w:ascii="Consolas" w:hAnsi="Consolas"/>
          <w:lang w:eastAsia="hu-HU"/>
        </w:rPr>
        <w:t>ASP2</w:t>
      </w:r>
      <w:r w:rsidR="00CE7226">
        <w:rPr>
          <w:rFonts w:ascii="Consolas" w:hAnsi="Consolas"/>
          <w:lang w:eastAsia="hu-HU"/>
        </w:rPr>
        <w:t>_</w:t>
      </w:r>
      <w:r w:rsidR="00246988" w:rsidRPr="00246988">
        <w:rPr>
          <w:rFonts w:ascii="Consolas" w:hAnsi="Consolas"/>
          <w:lang w:eastAsia="hu-HU"/>
        </w:rPr>
        <w:t>0_DWH_Tesztjegyzőkönyv_</w:t>
      </w:r>
      <w:proofErr w:type="spellStart"/>
      <w:r w:rsidR="00246988">
        <w:rPr>
          <w:rFonts w:ascii="Consolas" w:hAnsi="Consolas"/>
          <w:lang w:eastAsia="hu-HU"/>
        </w:rPr>
        <w:t>gazd</w:t>
      </w:r>
      <w:proofErr w:type="spellEnd"/>
      <w:r w:rsidR="00246988">
        <w:rPr>
          <w:rFonts w:ascii="Consolas" w:hAnsi="Consolas"/>
          <w:lang w:eastAsia="hu-HU"/>
        </w:rPr>
        <w:t>_</w:t>
      </w:r>
      <w:r w:rsidR="00246988" w:rsidRPr="00147CE8">
        <w:rPr>
          <w:rFonts w:ascii="Consolas" w:hAnsi="Consolas"/>
          <w:lang w:eastAsia="hu-HU"/>
        </w:rPr>
        <w:t>727705</w:t>
      </w:r>
      <w:r w:rsidR="00246988">
        <w:rPr>
          <w:rFonts w:ascii="Consolas" w:hAnsi="Consolas"/>
          <w:lang w:eastAsia="hu-HU"/>
        </w:rPr>
        <w:t>_20180622</w:t>
      </w:r>
      <w:r w:rsidR="00246988" w:rsidRPr="00246988">
        <w:rPr>
          <w:rFonts w:ascii="Consolas" w:hAnsi="Consolas"/>
          <w:lang w:eastAsia="hu-HU"/>
        </w:rPr>
        <w:t>.xlsx</w:t>
      </w:r>
    </w:p>
    <w:p w14:paraId="3AD5E371" w14:textId="1E4B96EE" w:rsidR="00EA4C07" w:rsidRPr="00246988" w:rsidRDefault="004C6837" w:rsidP="008B5990">
      <w:pPr>
        <w:jc w:val="both"/>
        <w:rPr>
          <w:lang w:eastAsia="hu-HU"/>
        </w:rPr>
      </w:pPr>
      <w:r>
        <w:rPr>
          <w:lang w:eastAsia="hu-HU"/>
        </w:rPr>
        <w:t xml:space="preserve">A kitöltött jegyzőkönyveket </w:t>
      </w:r>
      <w:r w:rsidR="0067399E">
        <w:rPr>
          <w:lang w:eastAsia="hu-HU"/>
        </w:rPr>
        <w:t xml:space="preserve">és az esetleges mellékleteket tartalmazó dokumentumot </w:t>
      </w:r>
      <w:r>
        <w:rPr>
          <w:lang w:eastAsia="hu-HU"/>
        </w:rPr>
        <w:t xml:space="preserve">a kommunikációra használt </w:t>
      </w:r>
      <w:hyperlink r:id="rId14" w:history="1">
        <w:r w:rsidR="00246988" w:rsidRPr="009B1F9F">
          <w:rPr>
            <w:rStyle w:val="Hiperhivatkozs"/>
            <w:i/>
            <w:lang w:eastAsia="hu-HU"/>
          </w:rPr>
          <w:t>asp.adattarhaz@allamkincstar.gov.hu</w:t>
        </w:r>
      </w:hyperlink>
      <w:r w:rsidR="00246988">
        <w:rPr>
          <w:i/>
          <w:lang w:eastAsia="hu-HU"/>
        </w:rPr>
        <w:t xml:space="preserve"> </w:t>
      </w:r>
      <w:r w:rsidR="00246988">
        <w:rPr>
          <w:lang w:eastAsia="hu-HU"/>
        </w:rPr>
        <w:t>email címen várja az adattárház szállítója az adott tesztelési körre kijelölt időszak utolsó napján munkaidő végéig.</w:t>
      </w:r>
    </w:p>
    <w:p w14:paraId="0E430442" w14:textId="291F573E" w:rsidR="008C7DC2" w:rsidRDefault="00067427" w:rsidP="00EC689D">
      <w:pPr>
        <w:pStyle w:val="Cmsor1"/>
      </w:pPr>
      <w:bookmarkStart w:id="75" w:name="_Toc517089994"/>
      <w:r w:rsidRPr="00D16341">
        <w:t>Ütemezés</w:t>
      </w:r>
      <w:bookmarkEnd w:id="75"/>
    </w:p>
    <w:p w14:paraId="4234C40A" w14:textId="4096F58B" w:rsidR="002D6361" w:rsidRPr="001B44B5" w:rsidRDefault="001B44B5" w:rsidP="00853060">
      <w:pPr>
        <w:spacing w:before="240" w:after="240"/>
        <w:jc w:val="both"/>
        <w:rPr>
          <w:lang w:eastAsia="hu-HU"/>
        </w:rPr>
      </w:pPr>
      <w:r w:rsidRPr="001B44B5">
        <w:rPr>
          <w:lang w:eastAsia="hu-HU"/>
        </w:rPr>
        <w:t xml:space="preserve">A </w:t>
      </w:r>
      <w:r>
        <w:rPr>
          <w:lang w:eastAsia="hu-HU"/>
        </w:rPr>
        <w:t xml:space="preserve">betöltési prototípus </w:t>
      </w:r>
      <w:r w:rsidR="00853060">
        <w:rPr>
          <w:lang w:eastAsia="hu-HU"/>
        </w:rPr>
        <w:t xml:space="preserve">tesztelése és próbaüzeme </w:t>
      </w:r>
      <w:r>
        <w:rPr>
          <w:lang w:eastAsia="hu-HU"/>
        </w:rPr>
        <w:t>alatt a feladatok elvégzése tekintetében az alábbi ütemezés követendő.</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522"/>
        <w:gridCol w:w="4994"/>
        <w:gridCol w:w="1276"/>
        <w:gridCol w:w="1417"/>
      </w:tblGrid>
      <w:tr w:rsidR="00181DA8" w:rsidRPr="002717E2" w14:paraId="449F0B00" w14:textId="77777777" w:rsidTr="00EF2016">
        <w:trPr>
          <w:trHeight w:val="300"/>
          <w:tblHeader/>
          <w:jc w:val="center"/>
        </w:trPr>
        <w:tc>
          <w:tcPr>
            <w:tcW w:w="1522" w:type="dxa"/>
            <w:shd w:val="clear" w:color="auto" w:fill="A6A6A6" w:themeFill="background1" w:themeFillShade="A6"/>
            <w:noWrap/>
            <w:vAlign w:val="bottom"/>
          </w:tcPr>
          <w:p w14:paraId="00E5A116" w14:textId="0DAAC4AF" w:rsidR="001B44B5" w:rsidRPr="002717E2" w:rsidRDefault="001B44B5" w:rsidP="001B44B5">
            <w:pPr>
              <w:rPr>
                <w:rFonts w:eastAsia="Times New Roman" w:cs="Arial"/>
                <w:b/>
                <w:bCs/>
                <w:color w:val="000000"/>
                <w:lang w:eastAsia="hu-HU"/>
              </w:rPr>
            </w:pPr>
            <w:r w:rsidRPr="002717E2">
              <w:rPr>
                <w:rFonts w:cs="Arial"/>
                <w:b/>
                <w:color w:val="000000"/>
              </w:rPr>
              <w:t>Tevékenység</w:t>
            </w:r>
          </w:p>
        </w:tc>
        <w:tc>
          <w:tcPr>
            <w:tcW w:w="4994" w:type="dxa"/>
            <w:shd w:val="clear" w:color="auto" w:fill="A6A6A6" w:themeFill="background1" w:themeFillShade="A6"/>
            <w:vAlign w:val="bottom"/>
          </w:tcPr>
          <w:p w14:paraId="046187A3" w14:textId="6B48131C" w:rsidR="001B44B5" w:rsidRPr="002717E2" w:rsidRDefault="001B44B5" w:rsidP="001B44B5">
            <w:pPr>
              <w:rPr>
                <w:rFonts w:eastAsia="Times New Roman" w:cs="Arial"/>
                <w:b/>
                <w:bCs/>
                <w:color w:val="000000"/>
                <w:lang w:eastAsia="hu-HU"/>
              </w:rPr>
            </w:pPr>
            <w:r w:rsidRPr="002717E2">
              <w:rPr>
                <w:rFonts w:cs="Arial"/>
                <w:b/>
                <w:color w:val="000000"/>
              </w:rPr>
              <w:t>Leírás, megjegyzés</w:t>
            </w:r>
          </w:p>
        </w:tc>
        <w:tc>
          <w:tcPr>
            <w:tcW w:w="1276" w:type="dxa"/>
            <w:shd w:val="clear" w:color="auto" w:fill="A6A6A6" w:themeFill="background1" w:themeFillShade="A6"/>
            <w:vAlign w:val="bottom"/>
          </w:tcPr>
          <w:p w14:paraId="114D4C7E" w14:textId="47121973" w:rsidR="001B44B5" w:rsidRPr="002717E2" w:rsidRDefault="001B44B5" w:rsidP="001B44B5">
            <w:pPr>
              <w:rPr>
                <w:rFonts w:eastAsia="Times New Roman" w:cs="Arial"/>
                <w:b/>
                <w:bCs/>
                <w:color w:val="000000"/>
                <w:lang w:eastAsia="hu-HU"/>
              </w:rPr>
            </w:pPr>
            <w:r w:rsidRPr="002717E2">
              <w:rPr>
                <w:rFonts w:cs="Arial"/>
                <w:b/>
                <w:color w:val="000000"/>
              </w:rPr>
              <w:t>Kezdete</w:t>
            </w:r>
          </w:p>
        </w:tc>
        <w:tc>
          <w:tcPr>
            <w:tcW w:w="1417" w:type="dxa"/>
            <w:shd w:val="clear" w:color="auto" w:fill="A6A6A6" w:themeFill="background1" w:themeFillShade="A6"/>
            <w:noWrap/>
            <w:vAlign w:val="bottom"/>
          </w:tcPr>
          <w:p w14:paraId="2C9D2600" w14:textId="1C67296C" w:rsidR="001B44B5" w:rsidRPr="002717E2" w:rsidRDefault="001B44B5" w:rsidP="001B44B5">
            <w:pPr>
              <w:rPr>
                <w:rFonts w:eastAsia="Times New Roman" w:cs="Arial"/>
                <w:b/>
                <w:bCs/>
                <w:color w:val="000000"/>
                <w:lang w:eastAsia="hu-HU"/>
              </w:rPr>
            </w:pPr>
            <w:r w:rsidRPr="002717E2">
              <w:rPr>
                <w:rFonts w:cs="Arial"/>
                <w:b/>
                <w:color w:val="000000"/>
              </w:rPr>
              <w:t>Vége</w:t>
            </w:r>
          </w:p>
        </w:tc>
      </w:tr>
      <w:tr w:rsidR="00181DA8" w:rsidRPr="002717E2" w14:paraId="5CE4F34B" w14:textId="77777777" w:rsidTr="004C10E9">
        <w:trPr>
          <w:trHeight w:val="300"/>
          <w:jc w:val="center"/>
        </w:trPr>
        <w:tc>
          <w:tcPr>
            <w:tcW w:w="1522" w:type="dxa"/>
            <w:shd w:val="clear" w:color="auto" w:fill="DADADA" w:themeFill="background2" w:themeFillTint="66"/>
            <w:noWrap/>
            <w:vAlign w:val="bottom"/>
          </w:tcPr>
          <w:p w14:paraId="530FDCCF" w14:textId="34785695" w:rsidR="001B44B5" w:rsidRPr="002717E2" w:rsidRDefault="001B44B5" w:rsidP="001B44B5">
            <w:pPr>
              <w:rPr>
                <w:rFonts w:eastAsia="Times New Roman" w:cs="Arial"/>
                <w:b/>
                <w:color w:val="000000"/>
                <w:lang w:eastAsia="hu-HU"/>
              </w:rPr>
            </w:pPr>
            <w:r w:rsidRPr="002717E2">
              <w:rPr>
                <w:rFonts w:cs="Arial"/>
                <w:b/>
                <w:color w:val="000000"/>
              </w:rPr>
              <w:t>Tesztelés</w:t>
            </w:r>
          </w:p>
        </w:tc>
        <w:tc>
          <w:tcPr>
            <w:tcW w:w="4994" w:type="dxa"/>
            <w:shd w:val="clear" w:color="auto" w:fill="DADADA" w:themeFill="background2" w:themeFillTint="66"/>
            <w:vAlign w:val="bottom"/>
          </w:tcPr>
          <w:p w14:paraId="2296D4EE" w14:textId="079E6B13" w:rsidR="001B44B5" w:rsidRPr="002717E2" w:rsidRDefault="001B44B5" w:rsidP="001B44B5">
            <w:pPr>
              <w:rPr>
                <w:rFonts w:eastAsia="Times New Roman" w:cs="Arial"/>
                <w:color w:val="000000"/>
                <w:lang w:eastAsia="hu-HU"/>
              </w:rPr>
            </w:pPr>
            <w:r w:rsidRPr="002717E2">
              <w:rPr>
                <w:rFonts w:cs="Arial"/>
                <w:color w:val="000000"/>
              </w:rPr>
              <w:t>Interfész csatlakoztatási tesztek, ide értve a delta képzés tesztelését is</w:t>
            </w:r>
          </w:p>
        </w:tc>
        <w:tc>
          <w:tcPr>
            <w:tcW w:w="1276" w:type="dxa"/>
            <w:shd w:val="clear" w:color="auto" w:fill="DADADA" w:themeFill="background2" w:themeFillTint="66"/>
            <w:vAlign w:val="bottom"/>
          </w:tcPr>
          <w:p w14:paraId="5568E113" w14:textId="637E5C51" w:rsidR="001B44B5" w:rsidRPr="002717E2" w:rsidRDefault="001B44B5" w:rsidP="001B44B5">
            <w:pPr>
              <w:jc w:val="right"/>
              <w:rPr>
                <w:rFonts w:cs="Arial"/>
                <w:color w:val="000000"/>
                <w:shd w:val="clear" w:color="auto" w:fill="FFFFFF"/>
              </w:rPr>
            </w:pPr>
            <w:r w:rsidRPr="002717E2">
              <w:rPr>
                <w:rFonts w:cs="Arial"/>
                <w:color w:val="000000"/>
              </w:rPr>
              <w:t>2018.06.15</w:t>
            </w:r>
          </w:p>
        </w:tc>
        <w:tc>
          <w:tcPr>
            <w:tcW w:w="1417" w:type="dxa"/>
            <w:shd w:val="clear" w:color="auto" w:fill="DADADA" w:themeFill="background2" w:themeFillTint="66"/>
            <w:noWrap/>
            <w:vAlign w:val="bottom"/>
          </w:tcPr>
          <w:p w14:paraId="0F737F3D" w14:textId="01A873E9" w:rsidR="001B44B5" w:rsidRPr="002717E2" w:rsidRDefault="001B44B5" w:rsidP="001B44B5">
            <w:pPr>
              <w:jc w:val="right"/>
              <w:rPr>
                <w:rFonts w:eastAsia="Times New Roman" w:cs="Arial"/>
                <w:color w:val="000000"/>
                <w:lang w:eastAsia="hu-HU"/>
              </w:rPr>
            </w:pPr>
            <w:r w:rsidRPr="002717E2">
              <w:rPr>
                <w:rFonts w:cs="Arial"/>
                <w:color w:val="000000"/>
              </w:rPr>
              <w:t>2018.07.02</w:t>
            </w:r>
          </w:p>
        </w:tc>
      </w:tr>
      <w:tr w:rsidR="00BE3BDA" w:rsidRPr="002717E2" w14:paraId="305BC02E" w14:textId="77777777" w:rsidTr="00762B82">
        <w:trPr>
          <w:trHeight w:val="300"/>
          <w:jc w:val="center"/>
        </w:trPr>
        <w:tc>
          <w:tcPr>
            <w:tcW w:w="1522" w:type="dxa"/>
            <w:shd w:val="clear" w:color="auto" w:fill="auto"/>
            <w:noWrap/>
            <w:vAlign w:val="bottom"/>
          </w:tcPr>
          <w:p w14:paraId="04E9F758" w14:textId="77777777" w:rsidR="00BE3BDA" w:rsidRPr="002717E2" w:rsidRDefault="00BE3BDA" w:rsidP="001B44B5">
            <w:pPr>
              <w:rPr>
                <w:rFonts w:cs="Arial"/>
                <w:b/>
                <w:color w:val="000000"/>
              </w:rPr>
            </w:pPr>
          </w:p>
        </w:tc>
        <w:tc>
          <w:tcPr>
            <w:tcW w:w="4994" w:type="dxa"/>
            <w:shd w:val="clear" w:color="auto" w:fill="auto"/>
            <w:vAlign w:val="bottom"/>
          </w:tcPr>
          <w:p w14:paraId="1EC29D19" w14:textId="54FE0485" w:rsidR="00BE3BDA" w:rsidRDefault="00BE3BDA" w:rsidP="001B44B5">
            <w:pPr>
              <w:rPr>
                <w:rFonts w:cs="Arial"/>
                <w:color w:val="000000"/>
              </w:rPr>
            </w:pPr>
            <w:r>
              <w:rPr>
                <w:rFonts w:cs="Arial"/>
                <w:color w:val="000000"/>
              </w:rPr>
              <w:t>Tesztállományok küldése és feldolgozása az adattárházban</w:t>
            </w:r>
          </w:p>
        </w:tc>
        <w:tc>
          <w:tcPr>
            <w:tcW w:w="1276" w:type="dxa"/>
            <w:shd w:val="clear" w:color="auto" w:fill="auto"/>
            <w:vAlign w:val="bottom"/>
          </w:tcPr>
          <w:p w14:paraId="2B118F6A" w14:textId="14C7396B" w:rsidR="00BE3BDA" w:rsidRDefault="00BE3BDA" w:rsidP="005662EB">
            <w:pPr>
              <w:jc w:val="right"/>
              <w:rPr>
                <w:rFonts w:cs="Arial"/>
                <w:color w:val="000000"/>
              </w:rPr>
            </w:pPr>
            <w:r w:rsidRPr="002717E2">
              <w:rPr>
                <w:rFonts w:cs="Arial"/>
                <w:color w:val="000000"/>
              </w:rPr>
              <w:t>2018.06.15</w:t>
            </w:r>
          </w:p>
        </w:tc>
        <w:tc>
          <w:tcPr>
            <w:tcW w:w="1417" w:type="dxa"/>
            <w:shd w:val="clear" w:color="auto" w:fill="auto"/>
            <w:noWrap/>
            <w:vAlign w:val="bottom"/>
          </w:tcPr>
          <w:p w14:paraId="5BB7AC59" w14:textId="2D6758EE" w:rsidR="00BE3BDA" w:rsidRDefault="00BE3BDA" w:rsidP="001B44B5">
            <w:pPr>
              <w:jc w:val="right"/>
              <w:rPr>
                <w:rFonts w:cs="Arial"/>
                <w:color w:val="000000"/>
              </w:rPr>
            </w:pPr>
            <w:r>
              <w:rPr>
                <w:rFonts w:cs="Arial"/>
                <w:color w:val="000000"/>
              </w:rPr>
              <w:t>2018.06.</w:t>
            </w:r>
            <w:r w:rsidR="002450A9">
              <w:rPr>
                <w:rFonts w:cs="Arial"/>
                <w:color w:val="000000"/>
              </w:rPr>
              <w:t>22</w:t>
            </w:r>
          </w:p>
        </w:tc>
      </w:tr>
      <w:tr w:rsidR="005662EB" w:rsidRPr="002717E2" w14:paraId="3F47B20E" w14:textId="77777777" w:rsidTr="00762B82">
        <w:trPr>
          <w:trHeight w:val="300"/>
          <w:jc w:val="center"/>
        </w:trPr>
        <w:tc>
          <w:tcPr>
            <w:tcW w:w="1522" w:type="dxa"/>
            <w:shd w:val="clear" w:color="auto" w:fill="auto"/>
            <w:noWrap/>
            <w:vAlign w:val="bottom"/>
          </w:tcPr>
          <w:p w14:paraId="71F5FC56" w14:textId="77777777" w:rsidR="005662EB" w:rsidRPr="002717E2" w:rsidRDefault="005662EB" w:rsidP="001B44B5">
            <w:pPr>
              <w:rPr>
                <w:rFonts w:cs="Arial"/>
                <w:b/>
                <w:color w:val="000000"/>
              </w:rPr>
            </w:pPr>
          </w:p>
        </w:tc>
        <w:tc>
          <w:tcPr>
            <w:tcW w:w="4994" w:type="dxa"/>
            <w:shd w:val="clear" w:color="auto" w:fill="auto"/>
            <w:vAlign w:val="bottom"/>
          </w:tcPr>
          <w:p w14:paraId="04DE5D77" w14:textId="7AE0D0D0" w:rsidR="005662EB" w:rsidRPr="002717E2" w:rsidRDefault="00BE3BDA" w:rsidP="00BE3BDA">
            <w:pPr>
              <w:rPr>
                <w:rFonts w:cs="Arial"/>
                <w:color w:val="000000"/>
              </w:rPr>
            </w:pPr>
            <w:r>
              <w:rPr>
                <w:rFonts w:cs="Arial"/>
                <w:color w:val="000000"/>
              </w:rPr>
              <w:t>Sikeres küldések esetén e</w:t>
            </w:r>
            <w:r w:rsidR="005662EB">
              <w:rPr>
                <w:rFonts w:cs="Arial"/>
                <w:color w:val="000000"/>
              </w:rPr>
              <w:t>lső tesztelési kör</w:t>
            </w:r>
          </w:p>
        </w:tc>
        <w:tc>
          <w:tcPr>
            <w:tcW w:w="1276" w:type="dxa"/>
            <w:shd w:val="clear" w:color="auto" w:fill="auto"/>
            <w:vAlign w:val="bottom"/>
          </w:tcPr>
          <w:p w14:paraId="61B45933" w14:textId="70CB5EED" w:rsidR="005662EB" w:rsidRPr="002717E2" w:rsidRDefault="009961E3" w:rsidP="005662EB">
            <w:pPr>
              <w:jc w:val="right"/>
              <w:rPr>
                <w:rFonts w:cs="Arial"/>
                <w:color w:val="000000"/>
              </w:rPr>
            </w:pPr>
            <w:r>
              <w:rPr>
                <w:rFonts w:cs="Arial"/>
                <w:color w:val="000000"/>
              </w:rPr>
              <w:t>2018.06.2</w:t>
            </w:r>
            <w:r w:rsidR="002450A9">
              <w:rPr>
                <w:rFonts w:cs="Arial"/>
                <w:color w:val="000000"/>
              </w:rPr>
              <w:t>5</w:t>
            </w:r>
          </w:p>
        </w:tc>
        <w:tc>
          <w:tcPr>
            <w:tcW w:w="1417" w:type="dxa"/>
            <w:shd w:val="clear" w:color="auto" w:fill="auto"/>
            <w:noWrap/>
            <w:vAlign w:val="bottom"/>
          </w:tcPr>
          <w:p w14:paraId="5ECED17E" w14:textId="45059A57" w:rsidR="005662EB" w:rsidRPr="002717E2" w:rsidRDefault="005662EB" w:rsidP="0099556C">
            <w:pPr>
              <w:jc w:val="right"/>
              <w:rPr>
                <w:rFonts w:cs="Arial"/>
                <w:color w:val="000000"/>
              </w:rPr>
            </w:pPr>
            <w:r>
              <w:rPr>
                <w:rFonts w:cs="Arial"/>
                <w:color w:val="000000"/>
              </w:rPr>
              <w:t>2018.06.2</w:t>
            </w:r>
            <w:r w:rsidR="00A34360">
              <w:rPr>
                <w:rFonts w:cs="Arial"/>
                <w:color w:val="000000"/>
              </w:rPr>
              <w:t>7</w:t>
            </w:r>
          </w:p>
        </w:tc>
      </w:tr>
      <w:tr w:rsidR="00913ADD" w:rsidRPr="002717E2" w14:paraId="7D9DE0D0" w14:textId="77777777" w:rsidTr="00762B82">
        <w:trPr>
          <w:trHeight w:val="300"/>
          <w:jc w:val="center"/>
        </w:trPr>
        <w:tc>
          <w:tcPr>
            <w:tcW w:w="1522" w:type="dxa"/>
            <w:shd w:val="clear" w:color="auto" w:fill="auto"/>
            <w:noWrap/>
            <w:vAlign w:val="bottom"/>
          </w:tcPr>
          <w:p w14:paraId="24547F68" w14:textId="77777777" w:rsidR="00913ADD" w:rsidRPr="002717E2" w:rsidRDefault="00913ADD" w:rsidP="001B44B5">
            <w:pPr>
              <w:rPr>
                <w:rFonts w:cs="Arial"/>
                <w:b/>
                <w:color w:val="000000"/>
              </w:rPr>
            </w:pPr>
          </w:p>
        </w:tc>
        <w:tc>
          <w:tcPr>
            <w:tcW w:w="4994" w:type="dxa"/>
            <w:shd w:val="clear" w:color="auto" w:fill="auto"/>
            <w:vAlign w:val="bottom"/>
          </w:tcPr>
          <w:p w14:paraId="58A87519" w14:textId="54D44350" w:rsidR="00913ADD" w:rsidRPr="002717E2" w:rsidRDefault="005662EB" w:rsidP="001B44B5">
            <w:pPr>
              <w:rPr>
                <w:rFonts w:cs="Arial"/>
                <w:color w:val="000000"/>
              </w:rPr>
            </w:pPr>
            <w:r>
              <w:rPr>
                <w:rFonts w:cs="Arial"/>
                <w:color w:val="000000"/>
              </w:rPr>
              <w:t>Első tesztelési körben feltárt hibák javítása</w:t>
            </w:r>
          </w:p>
        </w:tc>
        <w:tc>
          <w:tcPr>
            <w:tcW w:w="1276" w:type="dxa"/>
            <w:shd w:val="clear" w:color="auto" w:fill="auto"/>
            <w:vAlign w:val="bottom"/>
          </w:tcPr>
          <w:p w14:paraId="51A12263" w14:textId="02FED958" w:rsidR="00913ADD" w:rsidRPr="002717E2" w:rsidRDefault="005662EB" w:rsidP="0099556C">
            <w:pPr>
              <w:jc w:val="right"/>
              <w:rPr>
                <w:rFonts w:cs="Arial"/>
                <w:color w:val="000000"/>
              </w:rPr>
            </w:pPr>
            <w:r>
              <w:rPr>
                <w:rFonts w:cs="Arial"/>
                <w:color w:val="000000"/>
              </w:rPr>
              <w:t>2018.06.2</w:t>
            </w:r>
            <w:r w:rsidR="00A34360">
              <w:rPr>
                <w:rFonts w:cs="Arial"/>
                <w:color w:val="000000"/>
              </w:rPr>
              <w:t>7</w:t>
            </w:r>
          </w:p>
        </w:tc>
        <w:tc>
          <w:tcPr>
            <w:tcW w:w="1417" w:type="dxa"/>
            <w:shd w:val="clear" w:color="auto" w:fill="auto"/>
            <w:noWrap/>
            <w:vAlign w:val="bottom"/>
          </w:tcPr>
          <w:p w14:paraId="2DB115CB" w14:textId="077B7568" w:rsidR="00913ADD" w:rsidRPr="002717E2" w:rsidRDefault="005662EB" w:rsidP="001B44B5">
            <w:pPr>
              <w:jc w:val="right"/>
              <w:rPr>
                <w:rFonts w:cs="Arial"/>
                <w:color w:val="000000"/>
              </w:rPr>
            </w:pPr>
            <w:r>
              <w:rPr>
                <w:rFonts w:cs="Arial"/>
                <w:color w:val="000000"/>
              </w:rPr>
              <w:t>2018.06.29</w:t>
            </w:r>
          </w:p>
        </w:tc>
      </w:tr>
      <w:tr w:rsidR="00181DA8" w:rsidRPr="002717E2" w14:paraId="7C6A109B" w14:textId="77777777" w:rsidTr="004C10E9">
        <w:trPr>
          <w:trHeight w:val="300"/>
          <w:jc w:val="center"/>
        </w:trPr>
        <w:tc>
          <w:tcPr>
            <w:tcW w:w="1522" w:type="dxa"/>
            <w:shd w:val="clear" w:color="auto" w:fill="DADADA" w:themeFill="background2" w:themeFillTint="66"/>
            <w:noWrap/>
            <w:vAlign w:val="bottom"/>
          </w:tcPr>
          <w:p w14:paraId="56565D8F" w14:textId="36735503" w:rsidR="001B44B5" w:rsidRPr="002717E2" w:rsidRDefault="001B44B5" w:rsidP="001B44B5">
            <w:pPr>
              <w:rPr>
                <w:rFonts w:eastAsia="Times New Roman" w:cs="Arial"/>
                <w:b/>
                <w:color w:val="000000"/>
                <w:lang w:eastAsia="hu-HU"/>
              </w:rPr>
            </w:pPr>
            <w:r w:rsidRPr="002717E2">
              <w:rPr>
                <w:rFonts w:cs="Arial"/>
                <w:b/>
                <w:color w:val="000000"/>
              </w:rPr>
              <w:t>Próbaüzem</w:t>
            </w:r>
          </w:p>
        </w:tc>
        <w:tc>
          <w:tcPr>
            <w:tcW w:w="4994" w:type="dxa"/>
            <w:shd w:val="clear" w:color="auto" w:fill="DADADA" w:themeFill="background2" w:themeFillTint="66"/>
            <w:vAlign w:val="bottom"/>
          </w:tcPr>
          <w:p w14:paraId="4A502492" w14:textId="019123BE" w:rsidR="001B44B5" w:rsidRPr="002717E2" w:rsidRDefault="001B44B5" w:rsidP="001B44B5">
            <w:pPr>
              <w:rPr>
                <w:rFonts w:eastAsia="Times New Roman" w:cs="Arial"/>
                <w:color w:val="000000"/>
                <w:lang w:eastAsia="hu-HU"/>
              </w:rPr>
            </w:pPr>
            <w:r w:rsidRPr="002717E2">
              <w:rPr>
                <w:rFonts w:cs="Arial"/>
                <w:color w:val="000000"/>
              </w:rPr>
              <w:t>6 hetes próbaüzemi időszak a további hibák feltárása és javítása érdekében</w:t>
            </w:r>
          </w:p>
        </w:tc>
        <w:tc>
          <w:tcPr>
            <w:tcW w:w="1276" w:type="dxa"/>
            <w:shd w:val="clear" w:color="auto" w:fill="DADADA" w:themeFill="background2" w:themeFillTint="66"/>
            <w:vAlign w:val="bottom"/>
          </w:tcPr>
          <w:p w14:paraId="21C711CD" w14:textId="3814F230" w:rsidR="001B44B5" w:rsidRPr="002717E2" w:rsidRDefault="001B44B5" w:rsidP="001B44B5">
            <w:pPr>
              <w:jc w:val="right"/>
              <w:rPr>
                <w:rFonts w:cs="Arial"/>
                <w:color w:val="000000"/>
                <w:shd w:val="clear" w:color="auto" w:fill="FFFFFF"/>
              </w:rPr>
            </w:pPr>
            <w:r w:rsidRPr="002717E2">
              <w:rPr>
                <w:rFonts w:cs="Arial"/>
                <w:color w:val="000000"/>
              </w:rPr>
              <w:t>2018.07.02</w:t>
            </w:r>
          </w:p>
        </w:tc>
        <w:tc>
          <w:tcPr>
            <w:tcW w:w="1417" w:type="dxa"/>
            <w:shd w:val="clear" w:color="auto" w:fill="DADADA" w:themeFill="background2" w:themeFillTint="66"/>
            <w:noWrap/>
            <w:vAlign w:val="bottom"/>
          </w:tcPr>
          <w:p w14:paraId="7F97C4E9" w14:textId="169BDDD4" w:rsidR="001B44B5" w:rsidRPr="002717E2" w:rsidRDefault="001B44B5" w:rsidP="001B44B5">
            <w:pPr>
              <w:jc w:val="right"/>
              <w:rPr>
                <w:rFonts w:eastAsia="Times New Roman" w:cs="Arial"/>
                <w:color w:val="000000"/>
                <w:lang w:eastAsia="hu-HU"/>
              </w:rPr>
            </w:pPr>
            <w:r w:rsidRPr="002717E2">
              <w:rPr>
                <w:rFonts w:cs="Arial"/>
                <w:color w:val="000000"/>
              </w:rPr>
              <w:t>2018.08.17</w:t>
            </w:r>
          </w:p>
        </w:tc>
      </w:tr>
      <w:tr w:rsidR="003A7382" w:rsidRPr="002717E2" w14:paraId="3391F540" w14:textId="77777777" w:rsidTr="00762B82">
        <w:trPr>
          <w:trHeight w:val="300"/>
          <w:jc w:val="center"/>
        </w:trPr>
        <w:tc>
          <w:tcPr>
            <w:tcW w:w="1522" w:type="dxa"/>
            <w:shd w:val="clear" w:color="auto" w:fill="auto"/>
            <w:noWrap/>
            <w:vAlign w:val="bottom"/>
          </w:tcPr>
          <w:p w14:paraId="292BB232" w14:textId="77777777" w:rsidR="003A7382" w:rsidRPr="002717E2" w:rsidRDefault="003A7382" w:rsidP="001B44B5">
            <w:pPr>
              <w:rPr>
                <w:rFonts w:cs="Arial"/>
                <w:b/>
                <w:color w:val="000000"/>
              </w:rPr>
            </w:pPr>
          </w:p>
        </w:tc>
        <w:tc>
          <w:tcPr>
            <w:tcW w:w="4994" w:type="dxa"/>
            <w:shd w:val="clear" w:color="auto" w:fill="auto"/>
            <w:vAlign w:val="bottom"/>
          </w:tcPr>
          <w:p w14:paraId="0C5FED2D" w14:textId="6C5ED85D" w:rsidR="003A7382" w:rsidRPr="002717E2" w:rsidRDefault="000A5CC0" w:rsidP="003A7382">
            <w:pPr>
              <w:rPr>
                <w:rFonts w:cs="Arial"/>
                <w:color w:val="000000"/>
              </w:rPr>
            </w:pPr>
            <w:r>
              <w:rPr>
                <w:rFonts w:cs="Arial"/>
                <w:color w:val="000000"/>
              </w:rPr>
              <w:t>Első tesztkör hibajavítás</w:t>
            </w:r>
            <w:r w:rsidR="007768AE">
              <w:rPr>
                <w:rFonts w:cs="Arial"/>
                <w:color w:val="000000"/>
              </w:rPr>
              <w:t xml:space="preserve"> folytatása</w:t>
            </w:r>
            <w:r>
              <w:rPr>
                <w:rFonts w:cs="Arial"/>
                <w:color w:val="000000"/>
              </w:rPr>
              <w:t xml:space="preserve">, és </w:t>
            </w:r>
            <w:r w:rsidR="003A7382">
              <w:rPr>
                <w:rFonts w:cs="Arial"/>
                <w:color w:val="000000"/>
              </w:rPr>
              <w:t>további teszt</w:t>
            </w:r>
            <w:r>
              <w:rPr>
                <w:rFonts w:cs="Arial"/>
                <w:color w:val="000000"/>
              </w:rPr>
              <w:t xml:space="preserve"> </w:t>
            </w:r>
            <w:r w:rsidR="003A7382">
              <w:rPr>
                <w:rFonts w:cs="Arial"/>
                <w:color w:val="000000"/>
              </w:rPr>
              <w:t>és hibajavítás</w:t>
            </w:r>
            <w:r>
              <w:rPr>
                <w:rFonts w:cs="Arial"/>
                <w:color w:val="000000"/>
              </w:rPr>
              <w:t>i ciklus</w:t>
            </w:r>
            <w:r w:rsidR="003A7382">
              <w:rPr>
                <w:rFonts w:cs="Arial"/>
                <w:color w:val="000000"/>
              </w:rPr>
              <w:t>ok a próbaüzem alatt</w:t>
            </w:r>
          </w:p>
        </w:tc>
        <w:tc>
          <w:tcPr>
            <w:tcW w:w="1276" w:type="dxa"/>
            <w:shd w:val="clear" w:color="auto" w:fill="auto"/>
            <w:vAlign w:val="bottom"/>
          </w:tcPr>
          <w:p w14:paraId="571A95FD" w14:textId="3846EFCF" w:rsidR="003A7382" w:rsidRPr="002717E2" w:rsidRDefault="003A7382" w:rsidP="001B44B5">
            <w:pPr>
              <w:jc w:val="right"/>
              <w:rPr>
                <w:rFonts w:cs="Arial"/>
                <w:color w:val="000000"/>
              </w:rPr>
            </w:pPr>
            <w:r w:rsidRPr="002717E2">
              <w:rPr>
                <w:rFonts w:cs="Arial"/>
                <w:color w:val="000000"/>
              </w:rPr>
              <w:t>2018.07.02</w:t>
            </w:r>
          </w:p>
        </w:tc>
        <w:tc>
          <w:tcPr>
            <w:tcW w:w="1417" w:type="dxa"/>
            <w:shd w:val="clear" w:color="auto" w:fill="auto"/>
            <w:noWrap/>
            <w:vAlign w:val="bottom"/>
          </w:tcPr>
          <w:p w14:paraId="31F8DF0E" w14:textId="32F169F9" w:rsidR="003A7382" w:rsidRPr="002717E2" w:rsidRDefault="003A7382" w:rsidP="001B44B5">
            <w:pPr>
              <w:jc w:val="right"/>
              <w:rPr>
                <w:rFonts w:cs="Arial"/>
                <w:color w:val="000000"/>
              </w:rPr>
            </w:pPr>
            <w:r>
              <w:rPr>
                <w:rFonts w:cs="Arial"/>
                <w:color w:val="000000"/>
              </w:rPr>
              <w:t>2018.0</w:t>
            </w:r>
            <w:r w:rsidR="0013770E">
              <w:rPr>
                <w:rFonts w:cs="Arial"/>
                <w:color w:val="000000"/>
              </w:rPr>
              <w:t>7</w:t>
            </w:r>
            <w:r>
              <w:rPr>
                <w:rFonts w:cs="Arial"/>
                <w:color w:val="000000"/>
              </w:rPr>
              <w:t>.</w:t>
            </w:r>
            <w:r w:rsidR="0013770E">
              <w:rPr>
                <w:rFonts w:cs="Arial"/>
                <w:color w:val="000000"/>
              </w:rPr>
              <w:t>13</w:t>
            </w:r>
          </w:p>
        </w:tc>
      </w:tr>
      <w:tr w:rsidR="003A7382" w:rsidRPr="002717E2" w14:paraId="208B8169" w14:textId="77777777" w:rsidTr="00762B82">
        <w:trPr>
          <w:trHeight w:val="300"/>
          <w:jc w:val="center"/>
        </w:trPr>
        <w:tc>
          <w:tcPr>
            <w:tcW w:w="1522" w:type="dxa"/>
            <w:shd w:val="clear" w:color="auto" w:fill="auto"/>
            <w:noWrap/>
            <w:vAlign w:val="bottom"/>
          </w:tcPr>
          <w:p w14:paraId="252AFDD9" w14:textId="77777777" w:rsidR="003A7382" w:rsidRPr="002717E2" w:rsidRDefault="003A7382" w:rsidP="001B44B5">
            <w:pPr>
              <w:rPr>
                <w:rFonts w:cs="Arial"/>
                <w:b/>
                <w:color w:val="000000"/>
              </w:rPr>
            </w:pPr>
          </w:p>
        </w:tc>
        <w:tc>
          <w:tcPr>
            <w:tcW w:w="4994" w:type="dxa"/>
            <w:shd w:val="clear" w:color="auto" w:fill="auto"/>
            <w:vAlign w:val="bottom"/>
          </w:tcPr>
          <w:p w14:paraId="7D594199" w14:textId="7E4BDD56" w:rsidR="003A7382" w:rsidRPr="002717E2" w:rsidRDefault="003A7382" w:rsidP="001B44B5">
            <w:pPr>
              <w:rPr>
                <w:rFonts w:cs="Arial"/>
                <w:color w:val="000000"/>
              </w:rPr>
            </w:pPr>
            <w:r>
              <w:rPr>
                <w:rFonts w:cs="Arial"/>
                <w:color w:val="000000"/>
              </w:rPr>
              <w:t>Üzemszerű működés</w:t>
            </w:r>
          </w:p>
        </w:tc>
        <w:tc>
          <w:tcPr>
            <w:tcW w:w="1276" w:type="dxa"/>
            <w:shd w:val="clear" w:color="auto" w:fill="auto"/>
            <w:vAlign w:val="bottom"/>
          </w:tcPr>
          <w:p w14:paraId="64368DA1" w14:textId="7EC651FA" w:rsidR="003A7382" w:rsidRPr="002717E2" w:rsidRDefault="003A7382" w:rsidP="001B44B5">
            <w:pPr>
              <w:jc w:val="right"/>
              <w:rPr>
                <w:rFonts w:cs="Arial"/>
                <w:color w:val="000000"/>
              </w:rPr>
            </w:pPr>
            <w:r>
              <w:rPr>
                <w:rFonts w:cs="Arial"/>
                <w:color w:val="000000"/>
              </w:rPr>
              <w:t>2018.0</w:t>
            </w:r>
            <w:r w:rsidR="0013770E">
              <w:rPr>
                <w:rFonts w:cs="Arial"/>
                <w:color w:val="000000"/>
              </w:rPr>
              <w:t>7</w:t>
            </w:r>
            <w:r>
              <w:rPr>
                <w:rFonts w:cs="Arial"/>
                <w:color w:val="000000"/>
              </w:rPr>
              <w:t>.</w:t>
            </w:r>
            <w:r w:rsidR="0013770E">
              <w:rPr>
                <w:rFonts w:cs="Arial"/>
                <w:color w:val="000000"/>
              </w:rPr>
              <w:t>13</w:t>
            </w:r>
          </w:p>
        </w:tc>
        <w:tc>
          <w:tcPr>
            <w:tcW w:w="1417" w:type="dxa"/>
            <w:shd w:val="clear" w:color="auto" w:fill="auto"/>
            <w:noWrap/>
            <w:vAlign w:val="bottom"/>
          </w:tcPr>
          <w:p w14:paraId="1BE44DDB" w14:textId="29EF0A83" w:rsidR="003A7382" w:rsidRPr="002717E2" w:rsidRDefault="003A7382" w:rsidP="001B44B5">
            <w:pPr>
              <w:jc w:val="right"/>
              <w:rPr>
                <w:rFonts w:cs="Arial"/>
                <w:color w:val="000000"/>
              </w:rPr>
            </w:pPr>
            <w:r>
              <w:rPr>
                <w:rFonts w:cs="Arial"/>
                <w:color w:val="000000"/>
              </w:rPr>
              <w:t>2018.08.17</w:t>
            </w:r>
          </w:p>
        </w:tc>
      </w:tr>
      <w:tr w:rsidR="00181DA8" w:rsidRPr="002717E2" w14:paraId="0B33AED9" w14:textId="77777777" w:rsidTr="004C10E9">
        <w:trPr>
          <w:trHeight w:val="300"/>
          <w:jc w:val="center"/>
        </w:trPr>
        <w:tc>
          <w:tcPr>
            <w:tcW w:w="1522" w:type="dxa"/>
            <w:shd w:val="clear" w:color="auto" w:fill="DADADA" w:themeFill="background2" w:themeFillTint="66"/>
            <w:noWrap/>
            <w:vAlign w:val="bottom"/>
          </w:tcPr>
          <w:p w14:paraId="0C0C1527" w14:textId="7499CA68" w:rsidR="001B44B5" w:rsidRPr="002717E2" w:rsidRDefault="001B44B5" w:rsidP="001B44B5">
            <w:pPr>
              <w:rPr>
                <w:rFonts w:eastAsia="Times New Roman" w:cs="Arial"/>
                <w:b/>
                <w:color w:val="000000"/>
                <w:lang w:eastAsia="hu-HU"/>
              </w:rPr>
            </w:pPr>
            <w:r w:rsidRPr="002717E2">
              <w:rPr>
                <w:rFonts w:cs="Arial"/>
                <w:b/>
                <w:color w:val="000000"/>
              </w:rPr>
              <w:t>BM döntés</w:t>
            </w:r>
          </w:p>
        </w:tc>
        <w:tc>
          <w:tcPr>
            <w:tcW w:w="4994" w:type="dxa"/>
            <w:shd w:val="clear" w:color="auto" w:fill="DADADA" w:themeFill="background2" w:themeFillTint="66"/>
            <w:vAlign w:val="bottom"/>
          </w:tcPr>
          <w:p w14:paraId="469442F9" w14:textId="4AF6E10E" w:rsidR="001B44B5" w:rsidRPr="002717E2" w:rsidRDefault="001B44B5" w:rsidP="001B44B5">
            <w:pPr>
              <w:rPr>
                <w:rFonts w:eastAsia="Times New Roman" w:cs="Arial"/>
                <w:color w:val="000000"/>
                <w:lang w:eastAsia="hu-HU"/>
              </w:rPr>
            </w:pPr>
            <w:r w:rsidRPr="002717E2">
              <w:rPr>
                <w:rFonts w:cs="Arial"/>
                <w:color w:val="000000"/>
              </w:rPr>
              <w:t>ASP rendelet 14.§ (3) bekezdése szerinti felülvizsgálat</w:t>
            </w:r>
          </w:p>
        </w:tc>
        <w:tc>
          <w:tcPr>
            <w:tcW w:w="1276" w:type="dxa"/>
            <w:shd w:val="clear" w:color="auto" w:fill="DADADA" w:themeFill="background2" w:themeFillTint="66"/>
            <w:vAlign w:val="bottom"/>
          </w:tcPr>
          <w:p w14:paraId="184DACF8" w14:textId="7C24B7DD" w:rsidR="001B44B5" w:rsidRPr="002717E2" w:rsidRDefault="001B44B5" w:rsidP="001B44B5">
            <w:pPr>
              <w:jc w:val="right"/>
              <w:rPr>
                <w:rFonts w:cs="Arial"/>
                <w:color w:val="000000"/>
                <w:shd w:val="clear" w:color="auto" w:fill="FFFFFF"/>
              </w:rPr>
            </w:pPr>
            <w:r w:rsidRPr="002717E2">
              <w:rPr>
                <w:rFonts w:cs="Arial"/>
                <w:color w:val="000000"/>
              </w:rPr>
              <w:t>2018.08.17</w:t>
            </w:r>
          </w:p>
        </w:tc>
        <w:tc>
          <w:tcPr>
            <w:tcW w:w="1417" w:type="dxa"/>
            <w:shd w:val="clear" w:color="auto" w:fill="DADADA" w:themeFill="background2" w:themeFillTint="66"/>
            <w:noWrap/>
            <w:vAlign w:val="bottom"/>
          </w:tcPr>
          <w:p w14:paraId="40DA2113" w14:textId="27AE9B10" w:rsidR="001B44B5" w:rsidRPr="002717E2" w:rsidRDefault="001B44B5" w:rsidP="001B44B5">
            <w:pPr>
              <w:jc w:val="right"/>
              <w:rPr>
                <w:rFonts w:eastAsia="Times New Roman" w:cs="Arial"/>
                <w:color w:val="000000"/>
                <w:lang w:eastAsia="hu-HU"/>
              </w:rPr>
            </w:pPr>
            <w:r w:rsidRPr="002717E2">
              <w:rPr>
                <w:rFonts w:cs="Arial"/>
                <w:color w:val="000000"/>
              </w:rPr>
              <w:t>2018.09.30</w:t>
            </w:r>
          </w:p>
        </w:tc>
      </w:tr>
      <w:tr w:rsidR="001B44B5" w:rsidRPr="002717E2" w14:paraId="68722263" w14:textId="77777777" w:rsidTr="00762B82">
        <w:trPr>
          <w:trHeight w:val="300"/>
          <w:jc w:val="center"/>
        </w:trPr>
        <w:tc>
          <w:tcPr>
            <w:tcW w:w="1522" w:type="dxa"/>
            <w:shd w:val="clear" w:color="auto" w:fill="auto"/>
            <w:noWrap/>
            <w:vAlign w:val="bottom"/>
          </w:tcPr>
          <w:p w14:paraId="58C75F3F" w14:textId="4FD498D6" w:rsidR="001B44B5" w:rsidRPr="002717E2" w:rsidRDefault="001B44B5" w:rsidP="001B44B5">
            <w:pPr>
              <w:rPr>
                <w:rFonts w:eastAsia="Times New Roman" w:cs="Arial"/>
                <w:b/>
                <w:color w:val="000000"/>
                <w:lang w:eastAsia="hu-HU"/>
              </w:rPr>
            </w:pPr>
          </w:p>
        </w:tc>
        <w:tc>
          <w:tcPr>
            <w:tcW w:w="4994" w:type="dxa"/>
            <w:vAlign w:val="bottom"/>
          </w:tcPr>
          <w:p w14:paraId="739DD85D" w14:textId="5216B9D9" w:rsidR="001B44B5" w:rsidRPr="002717E2" w:rsidRDefault="001B44B5" w:rsidP="001B44B5">
            <w:pPr>
              <w:rPr>
                <w:rFonts w:eastAsia="Times New Roman" w:cs="Arial"/>
                <w:color w:val="000000"/>
                <w:lang w:eastAsia="hu-HU"/>
              </w:rPr>
            </w:pPr>
            <w:r w:rsidRPr="002717E2">
              <w:rPr>
                <w:rFonts w:cs="Arial"/>
                <w:color w:val="000000"/>
              </w:rPr>
              <w:t>Kincstár próbaüzemi tesztelési jegyzőkönyv</w:t>
            </w:r>
            <w:r w:rsidR="00A6264D">
              <w:rPr>
                <w:rFonts w:cs="Arial"/>
                <w:color w:val="000000"/>
              </w:rPr>
              <w:t>ek</w:t>
            </w:r>
            <w:r w:rsidRPr="002717E2">
              <w:rPr>
                <w:rFonts w:cs="Arial"/>
                <w:color w:val="000000"/>
              </w:rPr>
              <w:t xml:space="preserve"> előállítása</w:t>
            </w:r>
          </w:p>
        </w:tc>
        <w:tc>
          <w:tcPr>
            <w:tcW w:w="1276" w:type="dxa"/>
            <w:vAlign w:val="bottom"/>
          </w:tcPr>
          <w:p w14:paraId="2519FB4C" w14:textId="664608B8" w:rsidR="001B44B5" w:rsidRPr="002717E2" w:rsidRDefault="001B44B5" w:rsidP="001B44B5">
            <w:pPr>
              <w:jc w:val="right"/>
              <w:rPr>
                <w:rFonts w:eastAsia="Times New Roman" w:cs="Arial"/>
                <w:color w:val="000000"/>
                <w:lang w:eastAsia="hu-HU"/>
              </w:rPr>
            </w:pPr>
            <w:r w:rsidRPr="002717E2">
              <w:rPr>
                <w:rFonts w:cs="Arial"/>
                <w:color w:val="000000"/>
              </w:rPr>
              <w:t>2018.08.17</w:t>
            </w:r>
          </w:p>
        </w:tc>
        <w:tc>
          <w:tcPr>
            <w:tcW w:w="1417" w:type="dxa"/>
            <w:shd w:val="clear" w:color="auto" w:fill="auto"/>
            <w:noWrap/>
            <w:vAlign w:val="bottom"/>
          </w:tcPr>
          <w:p w14:paraId="098257E2" w14:textId="27C97774" w:rsidR="001B44B5" w:rsidRPr="002717E2" w:rsidRDefault="001B44B5" w:rsidP="001B44B5">
            <w:pPr>
              <w:jc w:val="right"/>
              <w:rPr>
                <w:rFonts w:eastAsia="Times New Roman" w:cs="Arial"/>
                <w:color w:val="000000"/>
                <w:lang w:eastAsia="hu-HU"/>
              </w:rPr>
            </w:pPr>
            <w:r w:rsidRPr="002717E2">
              <w:rPr>
                <w:rFonts w:cs="Arial"/>
                <w:color w:val="000000"/>
              </w:rPr>
              <w:t>2018.08.30</w:t>
            </w:r>
          </w:p>
        </w:tc>
      </w:tr>
      <w:tr w:rsidR="001B44B5" w:rsidRPr="002717E2" w14:paraId="53F98DBC" w14:textId="77777777" w:rsidTr="00762B82">
        <w:trPr>
          <w:trHeight w:val="300"/>
          <w:jc w:val="center"/>
        </w:trPr>
        <w:tc>
          <w:tcPr>
            <w:tcW w:w="1522" w:type="dxa"/>
            <w:shd w:val="clear" w:color="auto" w:fill="auto"/>
            <w:noWrap/>
            <w:vAlign w:val="bottom"/>
          </w:tcPr>
          <w:p w14:paraId="492BA8AB" w14:textId="77777777" w:rsidR="001B44B5" w:rsidRPr="002717E2" w:rsidRDefault="001B44B5" w:rsidP="001B44B5">
            <w:pPr>
              <w:rPr>
                <w:rFonts w:eastAsia="Times New Roman" w:cs="Arial"/>
                <w:b/>
                <w:color w:val="000000"/>
                <w:lang w:eastAsia="hu-HU"/>
              </w:rPr>
            </w:pPr>
          </w:p>
        </w:tc>
        <w:tc>
          <w:tcPr>
            <w:tcW w:w="4994" w:type="dxa"/>
            <w:vAlign w:val="bottom"/>
          </w:tcPr>
          <w:p w14:paraId="2AF28AF4" w14:textId="76F8533C" w:rsidR="001B44B5" w:rsidRPr="002717E2" w:rsidRDefault="001B44B5" w:rsidP="001B44B5">
            <w:pPr>
              <w:rPr>
                <w:rFonts w:eastAsia="Times New Roman" w:cs="Arial"/>
                <w:color w:val="000000"/>
                <w:lang w:eastAsia="hu-HU"/>
              </w:rPr>
            </w:pPr>
            <w:r w:rsidRPr="002717E2">
              <w:rPr>
                <w:rFonts w:cs="Arial"/>
                <w:color w:val="000000"/>
              </w:rPr>
              <w:t>Jegyzőkönyvek felülvizsgálata, BM döntések meghozatala</w:t>
            </w:r>
          </w:p>
        </w:tc>
        <w:tc>
          <w:tcPr>
            <w:tcW w:w="1276" w:type="dxa"/>
            <w:vAlign w:val="bottom"/>
          </w:tcPr>
          <w:p w14:paraId="35C97C85" w14:textId="2F9E2A8C" w:rsidR="001B44B5" w:rsidRPr="002717E2" w:rsidRDefault="001B44B5" w:rsidP="001B44B5">
            <w:pPr>
              <w:jc w:val="right"/>
              <w:rPr>
                <w:rFonts w:eastAsia="Times New Roman" w:cs="Arial"/>
                <w:color w:val="000000"/>
                <w:lang w:eastAsia="hu-HU"/>
              </w:rPr>
            </w:pPr>
            <w:r w:rsidRPr="002717E2">
              <w:rPr>
                <w:rFonts w:cs="Arial"/>
                <w:color w:val="000000"/>
              </w:rPr>
              <w:t>2018.08.30</w:t>
            </w:r>
          </w:p>
        </w:tc>
        <w:tc>
          <w:tcPr>
            <w:tcW w:w="1417" w:type="dxa"/>
            <w:shd w:val="clear" w:color="auto" w:fill="auto"/>
            <w:noWrap/>
            <w:vAlign w:val="bottom"/>
          </w:tcPr>
          <w:p w14:paraId="0DBAD7E8" w14:textId="61D2F92D" w:rsidR="001B44B5" w:rsidRPr="002717E2" w:rsidRDefault="001B44B5" w:rsidP="001B44B5">
            <w:pPr>
              <w:jc w:val="right"/>
              <w:rPr>
                <w:rFonts w:eastAsia="Times New Roman" w:cs="Arial"/>
                <w:color w:val="000000"/>
                <w:lang w:eastAsia="hu-HU"/>
              </w:rPr>
            </w:pPr>
            <w:r w:rsidRPr="002717E2">
              <w:rPr>
                <w:rFonts w:cs="Arial"/>
                <w:color w:val="000000"/>
              </w:rPr>
              <w:t>2018.09.30</w:t>
            </w:r>
          </w:p>
        </w:tc>
      </w:tr>
    </w:tbl>
    <w:p w14:paraId="58F396D2" w14:textId="7DB54507" w:rsidR="00853060" w:rsidRDefault="00853060" w:rsidP="00853060">
      <w:pPr>
        <w:spacing w:before="240" w:line="276" w:lineRule="auto"/>
        <w:jc w:val="center"/>
        <w:rPr>
          <w:lang w:eastAsia="hu-HU"/>
        </w:rPr>
      </w:pPr>
      <w:r w:rsidRPr="003B7CAB">
        <w:rPr>
          <w:b/>
          <w:bCs/>
          <w:noProof/>
          <w:sz w:val="18"/>
        </w:rPr>
        <w:fldChar w:fldCharType="begin"/>
      </w:r>
      <w:r w:rsidRPr="003B7CAB">
        <w:rPr>
          <w:noProof/>
          <w:sz w:val="18"/>
        </w:rPr>
        <w:instrText xml:space="preserve"> SEQ táblázat \* ARABIC </w:instrText>
      </w:r>
      <w:r w:rsidRPr="003B7CAB">
        <w:rPr>
          <w:b/>
          <w:bCs/>
          <w:noProof/>
          <w:sz w:val="18"/>
        </w:rPr>
        <w:fldChar w:fldCharType="separate"/>
      </w:r>
      <w:r>
        <w:rPr>
          <w:noProof/>
          <w:sz w:val="18"/>
        </w:rPr>
        <w:t>4</w:t>
      </w:r>
      <w:r w:rsidRPr="003B7CAB">
        <w:rPr>
          <w:b/>
          <w:bCs/>
          <w:noProof/>
          <w:sz w:val="18"/>
        </w:rPr>
        <w:fldChar w:fldCharType="end"/>
      </w:r>
      <w:r w:rsidRPr="003B7CAB">
        <w:rPr>
          <w:noProof/>
          <w:sz w:val="18"/>
        </w:rPr>
        <w:t xml:space="preserve">. táblázat – </w:t>
      </w:r>
      <w:r>
        <w:rPr>
          <w:noProof/>
          <w:sz w:val="18"/>
        </w:rPr>
        <w:t>Ütemezés</w:t>
      </w:r>
    </w:p>
    <w:p w14:paraId="7F336BA7" w14:textId="1B319A27" w:rsidR="00C1733A" w:rsidRDefault="005D2396" w:rsidP="005D2396">
      <w:pPr>
        <w:pStyle w:val="Cmsor1"/>
      </w:pPr>
      <w:bookmarkStart w:id="76" w:name="_Toc517089995"/>
      <w:r>
        <w:t>Mellékletek</w:t>
      </w:r>
      <w:bookmarkEnd w:id="76"/>
    </w:p>
    <w:p w14:paraId="1467BE62" w14:textId="516F25F4" w:rsidR="004744F4" w:rsidRDefault="00B73246" w:rsidP="004744F4">
      <w:pPr>
        <w:pStyle w:val="Bekezdsszmozs"/>
      </w:pPr>
      <w:bookmarkStart w:id="77" w:name="_Ref515888773"/>
      <w:bookmarkStart w:id="78" w:name="_Toc517089996"/>
      <w:r>
        <w:t>Tesztjegyzőkönyv sablon</w:t>
      </w:r>
      <w:bookmarkEnd w:id="77"/>
      <w:bookmarkEnd w:id="78"/>
    </w:p>
    <w:p w14:paraId="24E7E5C6" w14:textId="00D553D5" w:rsidR="00B24358" w:rsidRDefault="00CE7226" w:rsidP="009961E3">
      <w:pPr>
        <w:spacing w:before="240" w:after="240"/>
        <w:jc w:val="center"/>
        <w:rPr>
          <w:rFonts w:ascii="Consolas" w:hAnsi="Consolas"/>
          <w:lang w:eastAsia="hu-HU"/>
        </w:rPr>
      </w:pPr>
      <w:r>
        <w:rPr>
          <w:rFonts w:ascii="Consolas" w:hAnsi="Consolas"/>
          <w:lang w:eastAsia="hu-HU"/>
        </w:rPr>
        <w:t>ASP2_</w:t>
      </w:r>
      <w:r w:rsidR="00D3567F">
        <w:rPr>
          <w:rFonts w:ascii="Consolas" w:hAnsi="Consolas"/>
          <w:lang w:eastAsia="hu-HU"/>
        </w:rPr>
        <w:t>0_DWH_Tesztjegyzőkönyv_sablon</w:t>
      </w:r>
      <w:r w:rsidR="00794FB7">
        <w:rPr>
          <w:rFonts w:ascii="Consolas" w:hAnsi="Consolas"/>
          <w:lang w:eastAsia="hu-HU"/>
        </w:rPr>
        <w:t>_v1</w:t>
      </w:r>
      <w:r w:rsidR="00F564C0">
        <w:rPr>
          <w:rFonts w:ascii="Consolas" w:hAnsi="Consolas"/>
          <w:lang w:eastAsia="hu-HU"/>
        </w:rPr>
        <w:t>.0</w:t>
      </w:r>
      <w:r w:rsidR="00EA4C07" w:rsidRPr="005645F8">
        <w:rPr>
          <w:rFonts w:ascii="Consolas" w:hAnsi="Consolas"/>
          <w:lang w:eastAsia="hu-HU"/>
        </w:rPr>
        <w:t>.xlsx</w:t>
      </w:r>
    </w:p>
    <w:p w14:paraId="12FDC7CE" w14:textId="1C3FAD24" w:rsidR="00F143A6" w:rsidRDefault="00F143A6" w:rsidP="00F143A6">
      <w:pPr>
        <w:pStyle w:val="Bekezdsszmozs"/>
      </w:pPr>
      <w:bookmarkStart w:id="79" w:name="_Ref516652367"/>
      <w:bookmarkStart w:id="80" w:name="_Toc517089997"/>
      <w:r>
        <w:t>Tesztnapló sablon</w:t>
      </w:r>
      <w:bookmarkEnd w:id="79"/>
      <w:bookmarkEnd w:id="80"/>
    </w:p>
    <w:p w14:paraId="51E2015D" w14:textId="7A0A465D" w:rsidR="00F143A6" w:rsidRPr="00F143A6" w:rsidRDefault="00F143A6" w:rsidP="00F143A6">
      <w:pPr>
        <w:spacing w:before="240" w:after="240"/>
        <w:jc w:val="center"/>
        <w:rPr>
          <w:rFonts w:ascii="Consolas" w:hAnsi="Consolas"/>
          <w:lang w:eastAsia="hu-HU"/>
        </w:rPr>
      </w:pPr>
      <w:r>
        <w:rPr>
          <w:rFonts w:ascii="Consolas" w:hAnsi="Consolas"/>
          <w:lang w:eastAsia="hu-HU"/>
        </w:rPr>
        <w:t>ASP2_0_DWH_</w:t>
      </w:r>
      <w:proofErr w:type="spellStart"/>
      <w:r>
        <w:rPr>
          <w:rFonts w:ascii="Consolas" w:hAnsi="Consolas"/>
          <w:lang w:eastAsia="hu-HU"/>
        </w:rPr>
        <w:t>Tesztnaplo</w:t>
      </w:r>
      <w:proofErr w:type="spellEnd"/>
      <w:r>
        <w:rPr>
          <w:rFonts w:ascii="Consolas" w:hAnsi="Consolas"/>
          <w:lang w:eastAsia="hu-HU"/>
        </w:rPr>
        <w:t>_sablon_v1.0</w:t>
      </w:r>
      <w:r w:rsidRPr="005645F8">
        <w:rPr>
          <w:rFonts w:ascii="Consolas" w:hAnsi="Consolas"/>
          <w:lang w:eastAsia="hu-HU"/>
        </w:rPr>
        <w:t>.xlsx</w:t>
      </w:r>
    </w:p>
    <w:sectPr w:rsidR="00F143A6" w:rsidRPr="00F143A6" w:rsidSect="00067427">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D30C84" w14:textId="77777777" w:rsidR="00636C29" w:rsidRDefault="00636C29" w:rsidP="00730404">
      <w:r>
        <w:separator/>
      </w:r>
    </w:p>
  </w:endnote>
  <w:endnote w:type="continuationSeparator" w:id="0">
    <w:p w14:paraId="78F0264D" w14:textId="77777777" w:rsidR="00636C29" w:rsidRDefault="00636C29" w:rsidP="00730404">
      <w:r>
        <w:continuationSeparator/>
      </w:r>
    </w:p>
  </w:endnote>
  <w:endnote w:type="continuationNotice" w:id="1">
    <w:p w14:paraId="32660479" w14:textId="77777777" w:rsidR="00636C29" w:rsidRDefault="00636C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Rcsostblzat"/>
      <w:tblW w:w="9219" w:type="dxa"/>
      <w:jc w:val="center"/>
      <w:tblBorders>
        <w:top w:val="single"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77"/>
      <w:gridCol w:w="2977"/>
      <w:gridCol w:w="3265"/>
    </w:tblGrid>
    <w:tr w:rsidR="00762B82" w14:paraId="6CF5100A" w14:textId="77777777" w:rsidTr="00762B82">
      <w:trPr>
        <w:jc w:val="center"/>
      </w:trPr>
      <w:tc>
        <w:tcPr>
          <w:tcW w:w="2977" w:type="dxa"/>
          <w:vAlign w:val="center"/>
        </w:tcPr>
        <w:p w14:paraId="2B66535D" w14:textId="6D711AC5" w:rsidR="00762B82" w:rsidRDefault="00762B82" w:rsidP="00F37562">
          <w:r>
            <w:rPr>
              <w:noProof/>
              <w:lang w:eastAsia="hu-HU"/>
            </w:rPr>
            <w:drawing>
              <wp:inline distT="0" distB="0" distL="0" distR="0" wp14:anchorId="25454DEF" wp14:editId="6ECB8251">
                <wp:extent cx="996914" cy="404037"/>
                <wp:effectExtent l="0" t="0" r="0" b="0"/>
                <wp:docPr id="28" name="Kép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agyary.jpg"/>
                        <pic:cNvPicPr/>
                      </pic:nvPicPr>
                      <pic:blipFill>
                        <a:blip r:embed="rId1">
                          <a:extLst>
                            <a:ext uri="{28A0092B-C50C-407E-A947-70E740481C1C}">
                              <a14:useLocalDpi xmlns:a14="http://schemas.microsoft.com/office/drawing/2010/main" val="0"/>
                            </a:ext>
                          </a:extLst>
                        </a:blip>
                        <a:stretch>
                          <a:fillRect/>
                        </a:stretch>
                      </pic:blipFill>
                      <pic:spPr>
                        <a:xfrm>
                          <a:off x="0" y="0"/>
                          <a:ext cx="1017715" cy="412468"/>
                        </a:xfrm>
                        <a:prstGeom prst="rect">
                          <a:avLst/>
                        </a:prstGeom>
                      </pic:spPr>
                    </pic:pic>
                  </a:graphicData>
                </a:graphic>
              </wp:inline>
            </w:drawing>
          </w:r>
        </w:p>
      </w:tc>
      <w:tc>
        <w:tcPr>
          <w:tcW w:w="2977" w:type="dxa"/>
          <w:vAlign w:val="center"/>
          <w:hideMark/>
        </w:tcPr>
        <w:p w14:paraId="0F98EB75" w14:textId="1001BE61" w:rsidR="00762B82" w:rsidRPr="0027747C" w:rsidRDefault="00762B82" w:rsidP="00F37562">
          <w:pPr>
            <w:pStyle w:val="llb"/>
            <w:jc w:val="center"/>
          </w:pPr>
          <w:r w:rsidRPr="003563A5">
            <w:fldChar w:fldCharType="begin"/>
          </w:r>
          <w:r w:rsidRPr="003563A5">
            <w:instrText xml:space="preserve"> PAGE   \* MERGEFORMAT </w:instrText>
          </w:r>
          <w:r w:rsidRPr="003563A5">
            <w:fldChar w:fldCharType="separate"/>
          </w:r>
          <w:r w:rsidR="00DC58A6">
            <w:rPr>
              <w:noProof/>
            </w:rPr>
            <w:t>1</w:t>
          </w:r>
          <w:r w:rsidRPr="003563A5">
            <w:fldChar w:fldCharType="end"/>
          </w:r>
          <w:r w:rsidRPr="003563A5">
            <w:t>/</w:t>
          </w:r>
          <w:r>
            <w:rPr>
              <w:noProof/>
            </w:rPr>
            <w:fldChar w:fldCharType="begin"/>
          </w:r>
          <w:r>
            <w:rPr>
              <w:noProof/>
            </w:rPr>
            <w:instrText xml:space="preserve"> NUMPAGES   \* MERGEFORMAT </w:instrText>
          </w:r>
          <w:r>
            <w:rPr>
              <w:noProof/>
            </w:rPr>
            <w:fldChar w:fldCharType="separate"/>
          </w:r>
          <w:r w:rsidR="00DC58A6">
            <w:rPr>
              <w:noProof/>
            </w:rPr>
            <w:t>13</w:t>
          </w:r>
          <w:r>
            <w:rPr>
              <w:noProof/>
            </w:rPr>
            <w:fldChar w:fldCharType="end"/>
          </w:r>
          <w:r>
            <w:t>. oldal</w:t>
          </w:r>
        </w:p>
      </w:tc>
      <w:tc>
        <w:tcPr>
          <w:tcW w:w="3265" w:type="dxa"/>
          <w:vAlign w:val="center"/>
          <w:hideMark/>
        </w:tcPr>
        <w:p w14:paraId="788DA4B8" w14:textId="77777777" w:rsidR="00762B82" w:rsidRDefault="00762B82" w:rsidP="00F37562">
          <w:r>
            <w:rPr>
              <w:noProof/>
              <w:lang w:eastAsia="hu-HU"/>
            </w:rPr>
            <w:drawing>
              <wp:inline distT="0" distB="0" distL="0" distR="0" wp14:anchorId="10535BFC" wp14:editId="68FC7E14">
                <wp:extent cx="1831340" cy="627665"/>
                <wp:effectExtent l="0" t="0" r="0" b="1270"/>
                <wp:docPr id="29" name="Kép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U_logo.jpg"/>
                        <pic:cNvPicPr/>
                      </pic:nvPicPr>
                      <pic:blipFill>
                        <a:blip r:embed="rId2">
                          <a:extLst>
                            <a:ext uri="{28A0092B-C50C-407E-A947-70E740481C1C}">
                              <a14:useLocalDpi xmlns:a14="http://schemas.microsoft.com/office/drawing/2010/main" val="0"/>
                            </a:ext>
                          </a:extLst>
                        </a:blip>
                        <a:stretch>
                          <a:fillRect/>
                        </a:stretch>
                      </pic:blipFill>
                      <pic:spPr>
                        <a:xfrm>
                          <a:off x="0" y="0"/>
                          <a:ext cx="1832951" cy="628217"/>
                        </a:xfrm>
                        <a:prstGeom prst="rect">
                          <a:avLst/>
                        </a:prstGeom>
                      </pic:spPr>
                    </pic:pic>
                  </a:graphicData>
                </a:graphic>
              </wp:inline>
            </w:drawing>
          </w:r>
        </w:p>
      </w:tc>
    </w:tr>
  </w:tbl>
  <w:p w14:paraId="107550BD" w14:textId="77777777" w:rsidR="00762B82" w:rsidRDefault="00762B82">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3AD941" w14:textId="77777777" w:rsidR="00636C29" w:rsidRDefault="00636C29" w:rsidP="00730404">
      <w:r>
        <w:separator/>
      </w:r>
    </w:p>
  </w:footnote>
  <w:footnote w:type="continuationSeparator" w:id="0">
    <w:p w14:paraId="04A7F582" w14:textId="77777777" w:rsidR="00636C29" w:rsidRDefault="00636C29" w:rsidP="00730404">
      <w:r>
        <w:continuationSeparator/>
      </w:r>
    </w:p>
  </w:footnote>
  <w:footnote w:type="continuationNotice" w:id="1">
    <w:p w14:paraId="2DC930F2" w14:textId="77777777" w:rsidR="00636C29" w:rsidRDefault="00636C2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05" w:type="dxa"/>
      <w:jc w:val="center"/>
      <w:tblBorders>
        <w:bottom w:val="single" w:sz="4" w:space="0" w:color="auto"/>
      </w:tblBorders>
      <w:tblLayout w:type="fixed"/>
      <w:tblCellMar>
        <w:left w:w="70" w:type="dxa"/>
        <w:right w:w="70" w:type="dxa"/>
      </w:tblCellMar>
      <w:tblLook w:val="04A0" w:firstRow="1" w:lastRow="0" w:firstColumn="1" w:lastColumn="0" w:noHBand="0" w:noVBand="1"/>
    </w:tblPr>
    <w:tblGrid>
      <w:gridCol w:w="1729"/>
      <w:gridCol w:w="5666"/>
      <w:gridCol w:w="2010"/>
    </w:tblGrid>
    <w:tr w:rsidR="00762B82" w14:paraId="1B1D9C65" w14:textId="77777777" w:rsidTr="00762B82">
      <w:trPr>
        <w:cantSplit/>
        <w:trHeight w:val="858"/>
        <w:jc w:val="center"/>
      </w:trPr>
      <w:tc>
        <w:tcPr>
          <w:tcW w:w="1730" w:type="dxa"/>
          <w:vAlign w:val="center"/>
        </w:tcPr>
        <w:p w14:paraId="341A7575" w14:textId="77777777" w:rsidR="00762B82" w:rsidRDefault="00762B82" w:rsidP="00F37562">
          <w:pPr>
            <w:rPr>
              <w:rFonts w:cs="Calibri"/>
              <w:szCs w:val="20"/>
            </w:rPr>
          </w:pPr>
          <w:r>
            <w:rPr>
              <w:rFonts w:cs="Calibri"/>
              <w:noProof/>
              <w:szCs w:val="20"/>
              <w:lang w:eastAsia="hu-HU"/>
            </w:rPr>
            <w:drawing>
              <wp:anchor distT="0" distB="0" distL="114300" distR="114300" simplePos="0" relativeHeight="251659776" behindDoc="0" locked="0" layoutInCell="1" allowOverlap="1" wp14:anchorId="3A132741" wp14:editId="0BD5BEC9">
                <wp:simplePos x="0" y="0"/>
                <wp:positionH relativeFrom="column">
                  <wp:posOffset>32385</wp:posOffset>
                </wp:positionH>
                <wp:positionV relativeFrom="paragraph">
                  <wp:posOffset>76200</wp:posOffset>
                </wp:positionV>
                <wp:extent cx="1009650" cy="276225"/>
                <wp:effectExtent l="0" t="0" r="0" b="9525"/>
                <wp:wrapNone/>
                <wp:docPr id="26" name="Kép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9650" cy="276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18E36A" w14:textId="77777777" w:rsidR="00762B82" w:rsidRDefault="00762B82" w:rsidP="00F37562">
          <w:pPr>
            <w:rPr>
              <w:rFonts w:cs="Calibri"/>
              <w:szCs w:val="20"/>
            </w:rPr>
          </w:pPr>
        </w:p>
      </w:tc>
      <w:tc>
        <w:tcPr>
          <w:tcW w:w="5670" w:type="dxa"/>
          <w:vAlign w:val="center"/>
          <w:hideMark/>
        </w:tcPr>
        <w:p w14:paraId="33D95883" w14:textId="2B36E7BD" w:rsidR="00762B82" w:rsidRPr="00642DB7" w:rsidRDefault="00762B82" w:rsidP="00F37562">
          <w:pPr>
            <w:jc w:val="center"/>
            <w:rPr>
              <w:szCs w:val="20"/>
            </w:rPr>
          </w:pPr>
          <w:r w:rsidRPr="00642DB7">
            <w:rPr>
              <w:szCs w:val="20"/>
            </w:rPr>
            <w:t>Önkormányzati ASP 2.0</w:t>
          </w:r>
          <w:r>
            <w:rPr>
              <w:szCs w:val="20"/>
            </w:rPr>
            <w:t xml:space="preserve"> DWH</w:t>
          </w:r>
          <w:r w:rsidRPr="00642DB7">
            <w:rPr>
              <w:szCs w:val="20"/>
            </w:rPr>
            <w:t xml:space="preserve"> </w:t>
          </w:r>
          <w:proofErr w:type="spellStart"/>
          <w:r>
            <w:rPr>
              <w:szCs w:val="20"/>
            </w:rPr>
            <w:t>al</w:t>
          </w:r>
          <w:r w:rsidRPr="00642DB7">
            <w:rPr>
              <w:szCs w:val="20"/>
            </w:rPr>
            <w:t>projekt</w:t>
          </w:r>
          <w:proofErr w:type="spellEnd"/>
        </w:p>
      </w:tc>
      <w:tc>
        <w:tcPr>
          <w:tcW w:w="2011" w:type="dxa"/>
          <w:vAlign w:val="center"/>
        </w:tcPr>
        <w:p w14:paraId="34256EEF" w14:textId="77777777" w:rsidR="00762B82" w:rsidRDefault="00762B82" w:rsidP="00F37562">
          <w:pPr>
            <w:ind w:left="-70" w:right="-43"/>
            <w:jc w:val="center"/>
            <w:rPr>
              <w:rFonts w:cs="Calibri"/>
              <w:szCs w:val="20"/>
            </w:rPr>
          </w:pPr>
          <w:r>
            <w:rPr>
              <w:rFonts w:cs="Calibri"/>
              <w:noProof/>
              <w:szCs w:val="20"/>
              <w:lang w:eastAsia="hu-HU"/>
            </w:rPr>
            <w:drawing>
              <wp:inline distT="0" distB="0" distL="0" distR="0" wp14:anchorId="2204D427" wp14:editId="2E4B9950">
                <wp:extent cx="1187450" cy="471170"/>
                <wp:effectExtent l="0" t="0" r="0" b="5080"/>
                <wp:docPr id="27" name="Kép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szechenyi_2020.jpg"/>
                        <pic:cNvPicPr/>
                      </pic:nvPicPr>
                      <pic:blipFill>
                        <a:blip r:embed="rId2">
                          <a:extLst>
                            <a:ext uri="{28A0092B-C50C-407E-A947-70E740481C1C}">
                              <a14:useLocalDpi xmlns:a14="http://schemas.microsoft.com/office/drawing/2010/main" val="0"/>
                            </a:ext>
                          </a:extLst>
                        </a:blip>
                        <a:stretch>
                          <a:fillRect/>
                        </a:stretch>
                      </pic:blipFill>
                      <pic:spPr>
                        <a:xfrm>
                          <a:off x="0" y="0"/>
                          <a:ext cx="1187450" cy="471170"/>
                        </a:xfrm>
                        <a:prstGeom prst="rect">
                          <a:avLst/>
                        </a:prstGeom>
                      </pic:spPr>
                    </pic:pic>
                  </a:graphicData>
                </a:graphic>
              </wp:inline>
            </w:drawing>
          </w:r>
        </w:p>
      </w:tc>
    </w:tr>
  </w:tbl>
  <w:p w14:paraId="5A0592CD" w14:textId="77777777" w:rsidR="00762B82" w:rsidRDefault="00762B82">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7AEAC2F8"/>
    <w:lvl w:ilvl="0">
      <w:start w:val="1"/>
      <w:numFmt w:val="decimal"/>
      <w:lvlText w:val="%1."/>
      <w:lvlJc w:val="left"/>
      <w:pPr>
        <w:tabs>
          <w:tab w:val="num" w:pos="926"/>
        </w:tabs>
        <w:ind w:left="926" w:hanging="360"/>
      </w:pPr>
    </w:lvl>
  </w:abstractNum>
  <w:abstractNum w:abstractNumId="1">
    <w:nsid w:val="FFFFFF7F"/>
    <w:multiLevelType w:val="singleLevel"/>
    <w:tmpl w:val="7B2A88B0"/>
    <w:lvl w:ilvl="0">
      <w:start w:val="1"/>
      <w:numFmt w:val="decimal"/>
      <w:lvlText w:val="%1."/>
      <w:lvlJc w:val="left"/>
      <w:pPr>
        <w:tabs>
          <w:tab w:val="num" w:pos="643"/>
        </w:tabs>
        <w:ind w:left="643" w:hanging="360"/>
      </w:pPr>
    </w:lvl>
  </w:abstractNum>
  <w:abstractNum w:abstractNumId="2">
    <w:nsid w:val="FFFFFF82"/>
    <w:multiLevelType w:val="singleLevel"/>
    <w:tmpl w:val="81CAC57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C0982DA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FDD45AC8"/>
    <w:lvl w:ilvl="0">
      <w:start w:val="1"/>
      <w:numFmt w:val="decimal"/>
      <w:lvlText w:val="%1."/>
      <w:lvlJc w:val="left"/>
      <w:pPr>
        <w:tabs>
          <w:tab w:val="num" w:pos="360"/>
        </w:tabs>
        <w:ind w:left="360" w:hanging="360"/>
      </w:pPr>
    </w:lvl>
  </w:abstractNum>
  <w:abstractNum w:abstractNumId="5">
    <w:nsid w:val="FFFFFF89"/>
    <w:multiLevelType w:val="singleLevel"/>
    <w:tmpl w:val="85687174"/>
    <w:lvl w:ilvl="0">
      <w:start w:val="1"/>
      <w:numFmt w:val="bullet"/>
      <w:lvlText w:val=""/>
      <w:lvlJc w:val="left"/>
      <w:pPr>
        <w:tabs>
          <w:tab w:val="num" w:pos="360"/>
        </w:tabs>
        <w:ind w:left="360" w:hanging="360"/>
      </w:pPr>
      <w:rPr>
        <w:rFonts w:ascii="Symbol" w:hAnsi="Symbol" w:hint="default"/>
      </w:rPr>
    </w:lvl>
  </w:abstractNum>
  <w:abstractNum w:abstractNumId="6">
    <w:nsid w:val="049C0167"/>
    <w:multiLevelType w:val="hybridMultilevel"/>
    <w:tmpl w:val="00FAE70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14261A07"/>
    <w:multiLevelType w:val="hybridMultilevel"/>
    <w:tmpl w:val="B498E3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15632EFC"/>
    <w:multiLevelType w:val="hybridMultilevel"/>
    <w:tmpl w:val="4A1A252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17071D28"/>
    <w:multiLevelType w:val="hybridMultilevel"/>
    <w:tmpl w:val="754A120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211C702A"/>
    <w:multiLevelType w:val="hybridMultilevel"/>
    <w:tmpl w:val="7152B1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23854DF7"/>
    <w:multiLevelType w:val="hybridMultilevel"/>
    <w:tmpl w:val="65F833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2822508C"/>
    <w:multiLevelType w:val="hybridMultilevel"/>
    <w:tmpl w:val="99ACCED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2AD1608F"/>
    <w:multiLevelType w:val="hybridMultilevel"/>
    <w:tmpl w:val="26166FC0"/>
    <w:lvl w:ilvl="0" w:tplc="040E000F">
      <w:start w:val="1"/>
      <w:numFmt w:val="decimal"/>
      <w:lvlText w:val="%1."/>
      <w:lvlJc w:val="left"/>
      <w:pPr>
        <w:ind w:left="720" w:hanging="360"/>
      </w:pPr>
      <w:rPr>
        <w:rFont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340C72AC"/>
    <w:multiLevelType w:val="multilevel"/>
    <w:tmpl w:val="9C20F77C"/>
    <w:lvl w:ilvl="0">
      <w:start w:val="1"/>
      <w:numFmt w:val="bullet"/>
      <w:pStyle w:val="Felsorols"/>
      <w:lvlText w:val=""/>
      <w:lvlJc w:val="left"/>
      <w:pPr>
        <w:tabs>
          <w:tab w:val="num" w:pos="1276"/>
        </w:tabs>
        <w:ind w:left="1276" w:hanging="425"/>
      </w:pPr>
      <w:rPr>
        <w:rFonts w:ascii="Wingdings" w:hAnsi="Wingdings" w:hint="default"/>
        <w:sz w:val="24"/>
        <w:szCs w:val="24"/>
      </w:rPr>
    </w:lvl>
    <w:lvl w:ilvl="1">
      <w:start w:val="1"/>
      <w:numFmt w:val="bullet"/>
      <w:pStyle w:val="Felsorols2"/>
      <w:lvlText w:val=""/>
      <w:lvlJc w:val="left"/>
      <w:pPr>
        <w:tabs>
          <w:tab w:val="num" w:pos="1701"/>
        </w:tabs>
        <w:ind w:left="1701" w:hanging="425"/>
      </w:pPr>
      <w:rPr>
        <w:rFonts w:ascii="Wingdings" w:hAnsi="Wingdings" w:hint="default"/>
      </w:rPr>
    </w:lvl>
    <w:lvl w:ilvl="2">
      <w:start w:val="1"/>
      <w:numFmt w:val="bullet"/>
      <w:pStyle w:val="Felsorols3"/>
      <w:lvlText w:val=""/>
      <w:lvlJc w:val="left"/>
      <w:pPr>
        <w:tabs>
          <w:tab w:val="num" w:pos="2126"/>
        </w:tabs>
        <w:ind w:left="2126" w:hanging="425"/>
      </w:pPr>
      <w:rPr>
        <w:rFonts w:ascii="Wingdings" w:hAnsi="Wingdings" w:hint="default"/>
      </w:rPr>
    </w:lvl>
    <w:lvl w:ilvl="3">
      <w:start w:val="1"/>
      <w:numFmt w:val="bullet"/>
      <w:lvlText w:val=""/>
      <w:lvlJc w:val="left"/>
      <w:pPr>
        <w:tabs>
          <w:tab w:val="num" w:pos="2291"/>
        </w:tabs>
        <w:ind w:left="2291" w:hanging="360"/>
      </w:pPr>
      <w:rPr>
        <w:rFonts w:ascii="Symbol" w:hAnsi="Symbol" w:hint="default"/>
      </w:rPr>
    </w:lvl>
    <w:lvl w:ilvl="4">
      <w:start w:val="1"/>
      <w:numFmt w:val="bullet"/>
      <w:lvlText w:val=""/>
      <w:lvlJc w:val="left"/>
      <w:pPr>
        <w:tabs>
          <w:tab w:val="num" w:pos="2651"/>
        </w:tabs>
        <w:ind w:left="2651" w:hanging="360"/>
      </w:pPr>
      <w:rPr>
        <w:rFonts w:ascii="Symbol" w:hAnsi="Symbol" w:hint="default"/>
      </w:rPr>
    </w:lvl>
    <w:lvl w:ilvl="5">
      <w:start w:val="1"/>
      <w:numFmt w:val="bullet"/>
      <w:lvlText w:val=""/>
      <w:lvlJc w:val="left"/>
      <w:pPr>
        <w:tabs>
          <w:tab w:val="num" w:pos="3011"/>
        </w:tabs>
        <w:ind w:left="3011" w:hanging="360"/>
      </w:pPr>
      <w:rPr>
        <w:rFonts w:ascii="Wingdings" w:hAnsi="Wingdings" w:hint="default"/>
      </w:rPr>
    </w:lvl>
    <w:lvl w:ilvl="6">
      <w:start w:val="1"/>
      <w:numFmt w:val="bullet"/>
      <w:lvlText w:val=""/>
      <w:lvlJc w:val="left"/>
      <w:pPr>
        <w:tabs>
          <w:tab w:val="num" w:pos="3371"/>
        </w:tabs>
        <w:ind w:left="3371" w:hanging="360"/>
      </w:pPr>
      <w:rPr>
        <w:rFonts w:ascii="Wingdings" w:hAnsi="Wingdings" w:hint="default"/>
      </w:rPr>
    </w:lvl>
    <w:lvl w:ilvl="7">
      <w:start w:val="1"/>
      <w:numFmt w:val="bullet"/>
      <w:lvlText w:val=""/>
      <w:lvlJc w:val="left"/>
      <w:pPr>
        <w:tabs>
          <w:tab w:val="num" w:pos="3731"/>
        </w:tabs>
        <w:ind w:left="3731" w:hanging="360"/>
      </w:pPr>
      <w:rPr>
        <w:rFonts w:ascii="Symbol" w:hAnsi="Symbol" w:hint="default"/>
      </w:rPr>
    </w:lvl>
    <w:lvl w:ilvl="8">
      <w:start w:val="1"/>
      <w:numFmt w:val="bullet"/>
      <w:lvlText w:val=""/>
      <w:lvlJc w:val="left"/>
      <w:pPr>
        <w:tabs>
          <w:tab w:val="num" w:pos="4091"/>
        </w:tabs>
        <w:ind w:left="4091" w:hanging="360"/>
      </w:pPr>
      <w:rPr>
        <w:rFonts w:ascii="Symbol" w:hAnsi="Symbol" w:hint="default"/>
      </w:rPr>
    </w:lvl>
  </w:abstractNum>
  <w:abstractNum w:abstractNumId="15">
    <w:nsid w:val="345440D5"/>
    <w:multiLevelType w:val="hybridMultilevel"/>
    <w:tmpl w:val="F000D9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3CCD355B"/>
    <w:multiLevelType w:val="hybridMultilevel"/>
    <w:tmpl w:val="406CEB3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3FE3336A"/>
    <w:multiLevelType w:val="hybridMultilevel"/>
    <w:tmpl w:val="729422B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415D5B23"/>
    <w:multiLevelType w:val="hybridMultilevel"/>
    <w:tmpl w:val="21480C6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417E50CF"/>
    <w:multiLevelType w:val="hybridMultilevel"/>
    <w:tmpl w:val="A4DAE5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42156350"/>
    <w:multiLevelType w:val="hybridMultilevel"/>
    <w:tmpl w:val="90242E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4310047C"/>
    <w:multiLevelType w:val="hybridMultilevel"/>
    <w:tmpl w:val="5A26FC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nsid w:val="447C7E6E"/>
    <w:multiLevelType w:val="hybridMultilevel"/>
    <w:tmpl w:val="51267D7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44B62BB4"/>
    <w:multiLevelType w:val="hybridMultilevel"/>
    <w:tmpl w:val="86863C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46B0104E"/>
    <w:multiLevelType w:val="hybridMultilevel"/>
    <w:tmpl w:val="697AF6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nsid w:val="4B66536A"/>
    <w:multiLevelType w:val="hybridMultilevel"/>
    <w:tmpl w:val="35A20FD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nsid w:val="4D724388"/>
    <w:multiLevelType w:val="hybridMultilevel"/>
    <w:tmpl w:val="0EBA70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nsid w:val="54337AF1"/>
    <w:multiLevelType w:val="multilevel"/>
    <w:tmpl w:val="80303956"/>
    <w:lvl w:ilvl="0">
      <w:start w:val="1"/>
      <w:numFmt w:val="decimal"/>
      <w:pStyle w:val="Cmsor1"/>
      <w:isLgl/>
      <w:lvlText w:val="%1."/>
      <w:lvlJc w:val="left"/>
      <w:pPr>
        <w:tabs>
          <w:tab w:val="num" w:pos="851"/>
        </w:tabs>
        <w:ind w:left="851" w:hanging="851"/>
      </w:pPr>
      <w:rPr>
        <w:rFonts w:hint="default"/>
      </w:rPr>
    </w:lvl>
    <w:lvl w:ilvl="1">
      <w:start w:val="1"/>
      <w:numFmt w:val="decimal"/>
      <w:pStyle w:val="Cmsor2"/>
      <w:lvlText w:val="%1.%2"/>
      <w:lvlJc w:val="left"/>
      <w:pPr>
        <w:tabs>
          <w:tab w:val="num" w:pos="851"/>
        </w:tabs>
        <w:ind w:left="851" w:hanging="851"/>
      </w:pPr>
      <w:rPr>
        <w:rFonts w:hint="default"/>
      </w:rPr>
    </w:lvl>
    <w:lvl w:ilvl="2">
      <w:start w:val="1"/>
      <w:numFmt w:val="decimal"/>
      <w:pStyle w:val="Cmsor3"/>
      <w:lvlText w:val="%1.%2.%3"/>
      <w:lvlJc w:val="left"/>
      <w:pPr>
        <w:tabs>
          <w:tab w:val="num" w:pos="851"/>
        </w:tabs>
        <w:ind w:left="851" w:hanging="851"/>
      </w:pPr>
      <w:rPr>
        <w:rFonts w:hint="default"/>
      </w:rPr>
    </w:lvl>
    <w:lvl w:ilvl="3">
      <w:start w:val="1"/>
      <w:numFmt w:val="decimal"/>
      <w:pStyle w:val="Cmsor4"/>
      <w:lvlText w:val="%1.%2.%3.%4"/>
      <w:lvlJc w:val="left"/>
      <w:pPr>
        <w:tabs>
          <w:tab w:val="num" w:pos="851"/>
        </w:tabs>
        <w:ind w:left="851" w:hanging="851"/>
      </w:pPr>
      <w:rPr>
        <w:rFonts w:hint="default"/>
      </w:rPr>
    </w:lvl>
    <w:lvl w:ilvl="4">
      <w:start w:val="1"/>
      <w:numFmt w:val="decimal"/>
      <w:pStyle w:val="Cmsor5"/>
      <w:lvlText w:val="%1.%2.%3.%4.%5"/>
      <w:lvlJc w:val="left"/>
      <w:pPr>
        <w:tabs>
          <w:tab w:val="num" w:pos="1276"/>
        </w:tabs>
        <w:ind w:left="1276" w:hanging="1276"/>
      </w:pPr>
      <w:rPr>
        <w:rFonts w:hint="default"/>
      </w:rPr>
    </w:lvl>
    <w:lvl w:ilvl="5">
      <w:start w:val="1"/>
      <w:numFmt w:val="decimal"/>
      <w:pStyle w:val="Cmsor6"/>
      <w:lvlText w:val="%1.%2.%3.%4.%5.%6"/>
      <w:lvlJc w:val="left"/>
      <w:pPr>
        <w:tabs>
          <w:tab w:val="num" w:pos="1276"/>
        </w:tabs>
        <w:ind w:left="1276" w:hanging="1276"/>
      </w:pPr>
      <w:rPr>
        <w:rFonts w:hint="default"/>
      </w:rPr>
    </w:lvl>
    <w:lvl w:ilvl="6">
      <w:start w:val="1"/>
      <w:numFmt w:val="decimal"/>
      <w:pStyle w:val="Cmsor7"/>
      <w:lvlText w:val="%1.%2.%3.%4.%5.%6.%7"/>
      <w:lvlJc w:val="left"/>
      <w:pPr>
        <w:tabs>
          <w:tab w:val="num" w:pos="1701"/>
        </w:tabs>
        <w:ind w:left="1701" w:hanging="1701"/>
      </w:pPr>
      <w:rPr>
        <w:rFonts w:hint="default"/>
      </w:rPr>
    </w:lvl>
    <w:lvl w:ilvl="7">
      <w:start w:val="1"/>
      <w:numFmt w:val="decimal"/>
      <w:pStyle w:val="Cmsor8"/>
      <w:lvlText w:val="%1.%2.%3.%4.%5.%6.%7.%8"/>
      <w:lvlJc w:val="left"/>
      <w:pPr>
        <w:tabs>
          <w:tab w:val="num" w:pos="1701"/>
        </w:tabs>
        <w:ind w:left="1701" w:hanging="1701"/>
      </w:pPr>
      <w:rPr>
        <w:rFonts w:hint="default"/>
      </w:rPr>
    </w:lvl>
    <w:lvl w:ilvl="8">
      <w:start w:val="1"/>
      <w:numFmt w:val="decimal"/>
      <w:pStyle w:val="Cmsor9"/>
      <w:lvlText w:val="%1.%2.%3.%4.%5.%6.%7.%8.%9"/>
      <w:lvlJc w:val="left"/>
      <w:pPr>
        <w:tabs>
          <w:tab w:val="num" w:pos="2126"/>
        </w:tabs>
        <w:ind w:left="2126" w:hanging="2126"/>
      </w:pPr>
      <w:rPr>
        <w:rFonts w:hint="default"/>
      </w:rPr>
    </w:lvl>
  </w:abstractNum>
  <w:abstractNum w:abstractNumId="28">
    <w:nsid w:val="54B866F4"/>
    <w:multiLevelType w:val="hybridMultilevel"/>
    <w:tmpl w:val="BA7A627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nsid w:val="55A843E4"/>
    <w:multiLevelType w:val="hybridMultilevel"/>
    <w:tmpl w:val="AB1A858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nsid w:val="57646792"/>
    <w:multiLevelType w:val="hybridMultilevel"/>
    <w:tmpl w:val="380212C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nsid w:val="5C126A67"/>
    <w:multiLevelType w:val="hybridMultilevel"/>
    <w:tmpl w:val="7A3AA38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nsid w:val="61072318"/>
    <w:multiLevelType w:val="multilevel"/>
    <w:tmpl w:val="EBD85D58"/>
    <w:lvl w:ilvl="0">
      <w:start w:val="1"/>
      <w:numFmt w:val="decimal"/>
      <w:pStyle w:val="Szmozottlista"/>
      <w:lvlText w:val="%1."/>
      <w:lvlJc w:val="left"/>
      <w:pPr>
        <w:tabs>
          <w:tab w:val="num" w:pos="1276"/>
        </w:tabs>
        <w:ind w:left="1276" w:hanging="425"/>
      </w:pPr>
      <w:rPr>
        <w:rFonts w:hint="default"/>
      </w:rPr>
    </w:lvl>
    <w:lvl w:ilvl="1">
      <w:start w:val="1"/>
      <w:numFmt w:val="decimal"/>
      <w:pStyle w:val="Szmozottlista2"/>
      <w:lvlText w:val="%1.%2."/>
      <w:lvlJc w:val="left"/>
      <w:pPr>
        <w:tabs>
          <w:tab w:val="num" w:pos="1701"/>
        </w:tabs>
        <w:ind w:left="1701" w:hanging="850"/>
      </w:pPr>
      <w:rPr>
        <w:rFonts w:hint="default"/>
      </w:rPr>
    </w:lvl>
    <w:lvl w:ilvl="2">
      <w:start w:val="1"/>
      <w:numFmt w:val="decimal"/>
      <w:pStyle w:val="Szmozottlista3"/>
      <w:lvlText w:val="%1.%2.%3."/>
      <w:lvlJc w:val="left"/>
      <w:pPr>
        <w:tabs>
          <w:tab w:val="num" w:pos="1701"/>
        </w:tabs>
        <w:ind w:left="1701" w:hanging="850"/>
      </w:pPr>
      <w:rPr>
        <w:rFonts w:hint="default"/>
      </w:rPr>
    </w:lvl>
    <w:lvl w:ilvl="3">
      <w:start w:val="1"/>
      <w:numFmt w:val="decimal"/>
      <w:lvlText w:val="%1.%2.%3.%4."/>
      <w:lvlJc w:val="left"/>
      <w:pPr>
        <w:tabs>
          <w:tab w:val="num" w:pos="3428"/>
        </w:tabs>
        <w:ind w:left="3428" w:hanging="648"/>
      </w:pPr>
      <w:rPr>
        <w:rFonts w:hint="default"/>
      </w:rPr>
    </w:lvl>
    <w:lvl w:ilvl="4">
      <w:start w:val="1"/>
      <w:numFmt w:val="decimal"/>
      <w:lvlText w:val="%1.%2.%3.%4.%5."/>
      <w:lvlJc w:val="left"/>
      <w:pPr>
        <w:tabs>
          <w:tab w:val="num" w:pos="3932"/>
        </w:tabs>
        <w:ind w:left="3932" w:hanging="792"/>
      </w:pPr>
      <w:rPr>
        <w:rFonts w:hint="default"/>
      </w:rPr>
    </w:lvl>
    <w:lvl w:ilvl="5">
      <w:start w:val="1"/>
      <w:numFmt w:val="decimal"/>
      <w:lvlText w:val="%1.%2.%3.%4.%5.%6."/>
      <w:lvlJc w:val="left"/>
      <w:pPr>
        <w:tabs>
          <w:tab w:val="num" w:pos="4436"/>
        </w:tabs>
        <w:ind w:left="4436" w:hanging="936"/>
      </w:pPr>
      <w:rPr>
        <w:rFonts w:hint="default"/>
      </w:rPr>
    </w:lvl>
    <w:lvl w:ilvl="6">
      <w:start w:val="1"/>
      <w:numFmt w:val="decimal"/>
      <w:lvlText w:val="%1.%2.%3.%4.%5.%6.%7."/>
      <w:lvlJc w:val="left"/>
      <w:pPr>
        <w:tabs>
          <w:tab w:val="num" w:pos="4940"/>
        </w:tabs>
        <w:ind w:left="4940" w:hanging="1080"/>
      </w:pPr>
      <w:rPr>
        <w:rFonts w:hint="default"/>
      </w:rPr>
    </w:lvl>
    <w:lvl w:ilvl="7">
      <w:start w:val="1"/>
      <w:numFmt w:val="decimal"/>
      <w:lvlText w:val="%1.%2.%3.%4.%5.%6.%7.%8."/>
      <w:lvlJc w:val="left"/>
      <w:pPr>
        <w:tabs>
          <w:tab w:val="num" w:pos="5444"/>
        </w:tabs>
        <w:ind w:left="5444" w:hanging="1224"/>
      </w:pPr>
      <w:rPr>
        <w:rFonts w:hint="default"/>
      </w:rPr>
    </w:lvl>
    <w:lvl w:ilvl="8">
      <w:start w:val="1"/>
      <w:numFmt w:val="decimal"/>
      <w:lvlText w:val="%1.%2.%3.%4.%5.%6.%7.%8.%9."/>
      <w:lvlJc w:val="left"/>
      <w:pPr>
        <w:tabs>
          <w:tab w:val="num" w:pos="6020"/>
        </w:tabs>
        <w:ind w:left="6020" w:hanging="1440"/>
      </w:pPr>
      <w:rPr>
        <w:rFonts w:hint="default"/>
      </w:rPr>
    </w:lvl>
  </w:abstractNum>
  <w:abstractNum w:abstractNumId="33">
    <w:nsid w:val="6CEC580A"/>
    <w:multiLevelType w:val="hybridMultilevel"/>
    <w:tmpl w:val="750CE08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nsid w:val="7A6720F0"/>
    <w:multiLevelType w:val="hybridMultilevel"/>
    <w:tmpl w:val="B08C7C1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nsid w:val="7AD1789B"/>
    <w:multiLevelType w:val="hybridMultilevel"/>
    <w:tmpl w:val="69C88670"/>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27"/>
  </w:num>
  <w:num w:numId="2">
    <w:abstractNumId w:val="27"/>
  </w:num>
  <w:num w:numId="3">
    <w:abstractNumId w:val="27"/>
  </w:num>
  <w:num w:numId="4">
    <w:abstractNumId w:val="27"/>
  </w:num>
  <w:num w:numId="5">
    <w:abstractNumId w:val="27"/>
  </w:num>
  <w:num w:numId="6">
    <w:abstractNumId w:val="27"/>
  </w:num>
  <w:num w:numId="7">
    <w:abstractNumId w:val="27"/>
  </w:num>
  <w:num w:numId="8">
    <w:abstractNumId w:val="27"/>
  </w:num>
  <w:num w:numId="9">
    <w:abstractNumId w:val="27"/>
  </w:num>
  <w:num w:numId="10">
    <w:abstractNumId w:val="5"/>
  </w:num>
  <w:num w:numId="11">
    <w:abstractNumId w:val="14"/>
  </w:num>
  <w:num w:numId="12">
    <w:abstractNumId w:val="3"/>
  </w:num>
  <w:num w:numId="13">
    <w:abstractNumId w:val="14"/>
  </w:num>
  <w:num w:numId="14">
    <w:abstractNumId w:val="2"/>
  </w:num>
  <w:num w:numId="15">
    <w:abstractNumId w:val="14"/>
  </w:num>
  <w:num w:numId="16">
    <w:abstractNumId w:val="27"/>
  </w:num>
  <w:num w:numId="17">
    <w:abstractNumId w:val="4"/>
  </w:num>
  <w:num w:numId="18">
    <w:abstractNumId w:val="32"/>
  </w:num>
  <w:num w:numId="19">
    <w:abstractNumId w:val="1"/>
  </w:num>
  <w:num w:numId="20">
    <w:abstractNumId w:val="32"/>
  </w:num>
  <w:num w:numId="21">
    <w:abstractNumId w:val="0"/>
  </w:num>
  <w:num w:numId="22">
    <w:abstractNumId w:val="32"/>
  </w:num>
  <w:num w:numId="23">
    <w:abstractNumId w:val="29"/>
  </w:num>
  <w:num w:numId="24">
    <w:abstractNumId w:val="27"/>
  </w:num>
  <w:num w:numId="25">
    <w:abstractNumId w:val="27"/>
  </w:num>
  <w:num w:numId="26">
    <w:abstractNumId w:val="27"/>
  </w:num>
  <w:num w:numId="27">
    <w:abstractNumId w:val="27"/>
  </w:num>
  <w:num w:numId="28">
    <w:abstractNumId w:val="27"/>
  </w:num>
  <w:num w:numId="29">
    <w:abstractNumId w:val="27"/>
  </w:num>
  <w:num w:numId="30">
    <w:abstractNumId w:val="27"/>
  </w:num>
  <w:num w:numId="31">
    <w:abstractNumId w:val="27"/>
  </w:num>
  <w:num w:numId="32">
    <w:abstractNumId w:val="20"/>
  </w:num>
  <w:num w:numId="33">
    <w:abstractNumId w:val="27"/>
  </w:num>
  <w:num w:numId="34">
    <w:abstractNumId w:val="13"/>
  </w:num>
  <w:num w:numId="35">
    <w:abstractNumId w:val="35"/>
  </w:num>
  <w:num w:numId="36">
    <w:abstractNumId w:val="11"/>
  </w:num>
  <w:num w:numId="37">
    <w:abstractNumId w:val="15"/>
  </w:num>
  <w:num w:numId="38">
    <w:abstractNumId w:val="25"/>
  </w:num>
  <w:num w:numId="39">
    <w:abstractNumId w:val="23"/>
  </w:num>
  <w:num w:numId="40">
    <w:abstractNumId w:val="17"/>
  </w:num>
  <w:num w:numId="41">
    <w:abstractNumId w:val="22"/>
  </w:num>
  <w:num w:numId="42">
    <w:abstractNumId w:val="28"/>
  </w:num>
  <w:num w:numId="43">
    <w:abstractNumId w:val="10"/>
  </w:num>
  <w:num w:numId="44">
    <w:abstractNumId w:val="19"/>
  </w:num>
  <w:num w:numId="45">
    <w:abstractNumId w:val="6"/>
  </w:num>
  <w:num w:numId="46">
    <w:abstractNumId w:val="27"/>
  </w:num>
  <w:num w:numId="47">
    <w:abstractNumId w:val="33"/>
  </w:num>
  <w:num w:numId="48">
    <w:abstractNumId w:val="18"/>
  </w:num>
  <w:num w:numId="49">
    <w:abstractNumId w:val="34"/>
  </w:num>
  <w:num w:numId="50">
    <w:abstractNumId w:val="26"/>
  </w:num>
  <w:num w:numId="51">
    <w:abstractNumId w:val="27"/>
  </w:num>
  <w:num w:numId="52">
    <w:abstractNumId w:val="27"/>
  </w:num>
  <w:num w:numId="53">
    <w:abstractNumId w:val="27"/>
  </w:num>
  <w:num w:numId="54">
    <w:abstractNumId w:val="8"/>
  </w:num>
  <w:num w:numId="55">
    <w:abstractNumId w:val="12"/>
  </w:num>
  <w:num w:numId="56">
    <w:abstractNumId w:val="16"/>
  </w:num>
  <w:num w:numId="57">
    <w:abstractNumId w:val="30"/>
  </w:num>
  <w:num w:numId="58">
    <w:abstractNumId w:val="9"/>
  </w:num>
  <w:num w:numId="59">
    <w:abstractNumId w:val="21"/>
  </w:num>
  <w:num w:numId="60">
    <w:abstractNumId w:val="24"/>
  </w:num>
  <w:num w:numId="61">
    <w:abstractNumId w:val="27"/>
  </w:num>
  <w:num w:numId="62">
    <w:abstractNumId w:val="7"/>
  </w:num>
  <w:num w:numId="63">
    <w:abstractNumId w:val="31"/>
  </w:num>
  <w:numIdMacAtCleanup w:val="55"/>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urdi Márió">
    <w15:presenceInfo w15:providerId="None" w15:userId="Kurdi Márió"/>
  </w15:person>
  <w15:person w15:author="Vikárius Gabriella">
    <w15:presenceInfo w15:providerId="None" w15:userId="Vikárius Gabriel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C7"/>
    <w:rsid w:val="0000577D"/>
    <w:rsid w:val="00015509"/>
    <w:rsid w:val="00016BA2"/>
    <w:rsid w:val="0001755F"/>
    <w:rsid w:val="000179E8"/>
    <w:rsid w:val="000246BF"/>
    <w:rsid w:val="000300B1"/>
    <w:rsid w:val="00031E00"/>
    <w:rsid w:val="000333FE"/>
    <w:rsid w:val="000345F3"/>
    <w:rsid w:val="00036E5D"/>
    <w:rsid w:val="00041B1E"/>
    <w:rsid w:val="00044703"/>
    <w:rsid w:val="0004661E"/>
    <w:rsid w:val="00054012"/>
    <w:rsid w:val="000569CB"/>
    <w:rsid w:val="0006021A"/>
    <w:rsid w:val="0006053C"/>
    <w:rsid w:val="0006224D"/>
    <w:rsid w:val="00067427"/>
    <w:rsid w:val="000674E3"/>
    <w:rsid w:val="000675C6"/>
    <w:rsid w:val="00071C68"/>
    <w:rsid w:val="000725C9"/>
    <w:rsid w:val="00072F19"/>
    <w:rsid w:val="0007757C"/>
    <w:rsid w:val="00077C58"/>
    <w:rsid w:val="00085A58"/>
    <w:rsid w:val="00090F98"/>
    <w:rsid w:val="00094AF1"/>
    <w:rsid w:val="000A5CC0"/>
    <w:rsid w:val="000B2D1A"/>
    <w:rsid w:val="000B4E46"/>
    <w:rsid w:val="000C4462"/>
    <w:rsid w:val="000C49B5"/>
    <w:rsid w:val="000C5428"/>
    <w:rsid w:val="000C594C"/>
    <w:rsid w:val="000C699A"/>
    <w:rsid w:val="000D4307"/>
    <w:rsid w:val="000E2F4D"/>
    <w:rsid w:val="000E6DCB"/>
    <w:rsid w:val="000F0263"/>
    <w:rsid w:val="000F1A69"/>
    <w:rsid w:val="000F1AD6"/>
    <w:rsid w:val="00104638"/>
    <w:rsid w:val="001078DA"/>
    <w:rsid w:val="001112A9"/>
    <w:rsid w:val="0011161A"/>
    <w:rsid w:val="001148AD"/>
    <w:rsid w:val="00116A77"/>
    <w:rsid w:val="00117C8B"/>
    <w:rsid w:val="00123062"/>
    <w:rsid w:val="001278C8"/>
    <w:rsid w:val="00132E3C"/>
    <w:rsid w:val="00133FB4"/>
    <w:rsid w:val="0013770E"/>
    <w:rsid w:val="00140B1F"/>
    <w:rsid w:val="00147CE8"/>
    <w:rsid w:val="00155A07"/>
    <w:rsid w:val="00156C2D"/>
    <w:rsid w:val="00157C02"/>
    <w:rsid w:val="00164D5F"/>
    <w:rsid w:val="00167556"/>
    <w:rsid w:val="00174A19"/>
    <w:rsid w:val="00175DA4"/>
    <w:rsid w:val="00181D8F"/>
    <w:rsid w:val="00181DA8"/>
    <w:rsid w:val="00182904"/>
    <w:rsid w:val="00184FD7"/>
    <w:rsid w:val="00185E27"/>
    <w:rsid w:val="00192988"/>
    <w:rsid w:val="00195288"/>
    <w:rsid w:val="001A6E9C"/>
    <w:rsid w:val="001A74D2"/>
    <w:rsid w:val="001A79DF"/>
    <w:rsid w:val="001B0C41"/>
    <w:rsid w:val="001B182C"/>
    <w:rsid w:val="001B2FED"/>
    <w:rsid w:val="001B44B5"/>
    <w:rsid w:val="001B53D5"/>
    <w:rsid w:val="001B59DC"/>
    <w:rsid w:val="001B5BB1"/>
    <w:rsid w:val="001B712F"/>
    <w:rsid w:val="001C0A77"/>
    <w:rsid w:val="001C1A32"/>
    <w:rsid w:val="001C4490"/>
    <w:rsid w:val="001C4C78"/>
    <w:rsid w:val="001C5C4C"/>
    <w:rsid w:val="001C64D2"/>
    <w:rsid w:val="001C7C89"/>
    <w:rsid w:val="001D2F51"/>
    <w:rsid w:val="001D38F1"/>
    <w:rsid w:val="001D481B"/>
    <w:rsid w:val="001D730B"/>
    <w:rsid w:val="001D7FE6"/>
    <w:rsid w:val="001E3A72"/>
    <w:rsid w:val="001E7A66"/>
    <w:rsid w:val="001E7D4B"/>
    <w:rsid w:val="001E7E97"/>
    <w:rsid w:val="001F3D71"/>
    <w:rsid w:val="001F683D"/>
    <w:rsid w:val="00200605"/>
    <w:rsid w:val="0020180D"/>
    <w:rsid w:val="00202B38"/>
    <w:rsid w:val="00205BA6"/>
    <w:rsid w:val="00205CE5"/>
    <w:rsid w:val="00207160"/>
    <w:rsid w:val="00210951"/>
    <w:rsid w:val="002120C4"/>
    <w:rsid w:val="002134BF"/>
    <w:rsid w:val="002148D7"/>
    <w:rsid w:val="002149CC"/>
    <w:rsid w:val="002202B6"/>
    <w:rsid w:val="002410C8"/>
    <w:rsid w:val="00244342"/>
    <w:rsid w:val="002450A9"/>
    <w:rsid w:val="00246988"/>
    <w:rsid w:val="00246FEF"/>
    <w:rsid w:val="002471F5"/>
    <w:rsid w:val="00247D74"/>
    <w:rsid w:val="0025070F"/>
    <w:rsid w:val="0025126D"/>
    <w:rsid w:val="00252FCE"/>
    <w:rsid w:val="00257C0B"/>
    <w:rsid w:val="00264432"/>
    <w:rsid w:val="002670A0"/>
    <w:rsid w:val="00267B4F"/>
    <w:rsid w:val="002717E2"/>
    <w:rsid w:val="002730EF"/>
    <w:rsid w:val="00273626"/>
    <w:rsid w:val="002763D1"/>
    <w:rsid w:val="002846E9"/>
    <w:rsid w:val="00284AA4"/>
    <w:rsid w:val="0028718A"/>
    <w:rsid w:val="002926C8"/>
    <w:rsid w:val="0029274C"/>
    <w:rsid w:val="00295B5C"/>
    <w:rsid w:val="00297A5D"/>
    <w:rsid w:val="002A158C"/>
    <w:rsid w:val="002A6F06"/>
    <w:rsid w:val="002B09A7"/>
    <w:rsid w:val="002B10C8"/>
    <w:rsid w:val="002B3107"/>
    <w:rsid w:val="002B41DB"/>
    <w:rsid w:val="002B61C9"/>
    <w:rsid w:val="002C122A"/>
    <w:rsid w:val="002C4953"/>
    <w:rsid w:val="002D076B"/>
    <w:rsid w:val="002D26B4"/>
    <w:rsid w:val="002D62B8"/>
    <w:rsid w:val="002D6361"/>
    <w:rsid w:val="002E2492"/>
    <w:rsid w:val="002E31AD"/>
    <w:rsid w:val="002E7054"/>
    <w:rsid w:val="002F2930"/>
    <w:rsid w:val="002F33D4"/>
    <w:rsid w:val="00300A8F"/>
    <w:rsid w:val="00300C56"/>
    <w:rsid w:val="0030161C"/>
    <w:rsid w:val="00306DA2"/>
    <w:rsid w:val="00310235"/>
    <w:rsid w:val="00315239"/>
    <w:rsid w:val="00315437"/>
    <w:rsid w:val="0032196C"/>
    <w:rsid w:val="00324502"/>
    <w:rsid w:val="003267ED"/>
    <w:rsid w:val="00327A33"/>
    <w:rsid w:val="00333A43"/>
    <w:rsid w:val="00336E00"/>
    <w:rsid w:val="00342085"/>
    <w:rsid w:val="00342A81"/>
    <w:rsid w:val="0034607E"/>
    <w:rsid w:val="00346842"/>
    <w:rsid w:val="00346A4A"/>
    <w:rsid w:val="00346B3F"/>
    <w:rsid w:val="00347ADE"/>
    <w:rsid w:val="00347D51"/>
    <w:rsid w:val="00352038"/>
    <w:rsid w:val="003670B1"/>
    <w:rsid w:val="003706FE"/>
    <w:rsid w:val="00370892"/>
    <w:rsid w:val="003741C3"/>
    <w:rsid w:val="003742D4"/>
    <w:rsid w:val="003753A5"/>
    <w:rsid w:val="0038019F"/>
    <w:rsid w:val="0039140E"/>
    <w:rsid w:val="00394C52"/>
    <w:rsid w:val="003A055F"/>
    <w:rsid w:val="003A5CFE"/>
    <w:rsid w:val="003A7382"/>
    <w:rsid w:val="003B0B2F"/>
    <w:rsid w:val="003B295B"/>
    <w:rsid w:val="003B716E"/>
    <w:rsid w:val="003B7CAB"/>
    <w:rsid w:val="003C2452"/>
    <w:rsid w:val="003C7B20"/>
    <w:rsid w:val="003D0198"/>
    <w:rsid w:val="003E1793"/>
    <w:rsid w:val="003E4D4E"/>
    <w:rsid w:val="003E65F4"/>
    <w:rsid w:val="003F1E31"/>
    <w:rsid w:val="003F2C7D"/>
    <w:rsid w:val="003F4FF3"/>
    <w:rsid w:val="003F5926"/>
    <w:rsid w:val="003F5EFA"/>
    <w:rsid w:val="004101A3"/>
    <w:rsid w:val="00411CB4"/>
    <w:rsid w:val="00413038"/>
    <w:rsid w:val="00416674"/>
    <w:rsid w:val="00420EF9"/>
    <w:rsid w:val="004214B4"/>
    <w:rsid w:val="00421F7B"/>
    <w:rsid w:val="00424470"/>
    <w:rsid w:val="00430CE7"/>
    <w:rsid w:val="0044278D"/>
    <w:rsid w:val="00442E48"/>
    <w:rsid w:val="00444A86"/>
    <w:rsid w:val="00453E56"/>
    <w:rsid w:val="00454B8E"/>
    <w:rsid w:val="00455CB3"/>
    <w:rsid w:val="00456698"/>
    <w:rsid w:val="004604C7"/>
    <w:rsid w:val="00460EE0"/>
    <w:rsid w:val="00462B23"/>
    <w:rsid w:val="004744F4"/>
    <w:rsid w:val="00474BFD"/>
    <w:rsid w:val="00476235"/>
    <w:rsid w:val="00477D34"/>
    <w:rsid w:val="00480D09"/>
    <w:rsid w:val="00481DD3"/>
    <w:rsid w:val="00483BB7"/>
    <w:rsid w:val="00484D2C"/>
    <w:rsid w:val="0049104A"/>
    <w:rsid w:val="00492384"/>
    <w:rsid w:val="004944A8"/>
    <w:rsid w:val="00496381"/>
    <w:rsid w:val="004A1E61"/>
    <w:rsid w:val="004A2E13"/>
    <w:rsid w:val="004A5D6B"/>
    <w:rsid w:val="004A72C0"/>
    <w:rsid w:val="004B028F"/>
    <w:rsid w:val="004B14C4"/>
    <w:rsid w:val="004B2E24"/>
    <w:rsid w:val="004C07D6"/>
    <w:rsid w:val="004C10E9"/>
    <w:rsid w:val="004C3A07"/>
    <w:rsid w:val="004C46B3"/>
    <w:rsid w:val="004C5062"/>
    <w:rsid w:val="004C6837"/>
    <w:rsid w:val="004C70DA"/>
    <w:rsid w:val="004C77EA"/>
    <w:rsid w:val="004E1DCF"/>
    <w:rsid w:val="004F4725"/>
    <w:rsid w:val="004F6258"/>
    <w:rsid w:val="005022B3"/>
    <w:rsid w:val="00503051"/>
    <w:rsid w:val="0050317E"/>
    <w:rsid w:val="00505890"/>
    <w:rsid w:val="0050731D"/>
    <w:rsid w:val="00507385"/>
    <w:rsid w:val="005076D5"/>
    <w:rsid w:val="00510299"/>
    <w:rsid w:val="00514B52"/>
    <w:rsid w:val="005150AF"/>
    <w:rsid w:val="005155FB"/>
    <w:rsid w:val="00522031"/>
    <w:rsid w:val="00527665"/>
    <w:rsid w:val="0053047E"/>
    <w:rsid w:val="00532998"/>
    <w:rsid w:val="00534DA2"/>
    <w:rsid w:val="005353F0"/>
    <w:rsid w:val="00535453"/>
    <w:rsid w:val="00535A04"/>
    <w:rsid w:val="005371FC"/>
    <w:rsid w:val="005420CD"/>
    <w:rsid w:val="00542188"/>
    <w:rsid w:val="00545698"/>
    <w:rsid w:val="005477C6"/>
    <w:rsid w:val="0055429F"/>
    <w:rsid w:val="00554A83"/>
    <w:rsid w:val="0055633D"/>
    <w:rsid w:val="00562E4B"/>
    <w:rsid w:val="005645F8"/>
    <w:rsid w:val="00565DA4"/>
    <w:rsid w:val="005662EB"/>
    <w:rsid w:val="00567D16"/>
    <w:rsid w:val="00567DDB"/>
    <w:rsid w:val="00571246"/>
    <w:rsid w:val="0057244D"/>
    <w:rsid w:val="0057314F"/>
    <w:rsid w:val="00575855"/>
    <w:rsid w:val="00576CCE"/>
    <w:rsid w:val="00576F19"/>
    <w:rsid w:val="00582748"/>
    <w:rsid w:val="00584956"/>
    <w:rsid w:val="00590DC8"/>
    <w:rsid w:val="00596838"/>
    <w:rsid w:val="005A10D3"/>
    <w:rsid w:val="005A540B"/>
    <w:rsid w:val="005A7C21"/>
    <w:rsid w:val="005B0284"/>
    <w:rsid w:val="005B08C8"/>
    <w:rsid w:val="005B1AF3"/>
    <w:rsid w:val="005B2581"/>
    <w:rsid w:val="005B26EF"/>
    <w:rsid w:val="005B290D"/>
    <w:rsid w:val="005B4689"/>
    <w:rsid w:val="005C0CE4"/>
    <w:rsid w:val="005C2C05"/>
    <w:rsid w:val="005C434E"/>
    <w:rsid w:val="005C716D"/>
    <w:rsid w:val="005D0384"/>
    <w:rsid w:val="005D0496"/>
    <w:rsid w:val="005D1B87"/>
    <w:rsid w:val="005D2396"/>
    <w:rsid w:val="005D4213"/>
    <w:rsid w:val="005E4E02"/>
    <w:rsid w:val="005E5591"/>
    <w:rsid w:val="005E63AA"/>
    <w:rsid w:val="005E72D0"/>
    <w:rsid w:val="005F0026"/>
    <w:rsid w:val="005F77E2"/>
    <w:rsid w:val="005F7E8F"/>
    <w:rsid w:val="005F7EC2"/>
    <w:rsid w:val="006014C1"/>
    <w:rsid w:val="00604309"/>
    <w:rsid w:val="00605A2A"/>
    <w:rsid w:val="006074D4"/>
    <w:rsid w:val="00610713"/>
    <w:rsid w:val="00610B20"/>
    <w:rsid w:val="00613259"/>
    <w:rsid w:val="0062005F"/>
    <w:rsid w:val="0062583A"/>
    <w:rsid w:val="00625BF7"/>
    <w:rsid w:val="00630AD9"/>
    <w:rsid w:val="006314A5"/>
    <w:rsid w:val="00631A1E"/>
    <w:rsid w:val="006320F7"/>
    <w:rsid w:val="00632F6D"/>
    <w:rsid w:val="006357DC"/>
    <w:rsid w:val="00636C29"/>
    <w:rsid w:val="0064025D"/>
    <w:rsid w:val="00640E3C"/>
    <w:rsid w:val="006430AA"/>
    <w:rsid w:val="00643198"/>
    <w:rsid w:val="00643EB3"/>
    <w:rsid w:val="00643EF9"/>
    <w:rsid w:val="006451BA"/>
    <w:rsid w:val="00646DCE"/>
    <w:rsid w:val="00650639"/>
    <w:rsid w:val="00655F4B"/>
    <w:rsid w:val="00667D67"/>
    <w:rsid w:val="00671E39"/>
    <w:rsid w:val="0067399E"/>
    <w:rsid w:val="0067762B"/>
    <w:rsid w:val="00677ED2"/>
    <w:rsid w:val="00682391"/>
    <w:rsid w:val="00682D6C"/>
    <w:rsid w:val="00684698"/>
    <w:rsid w:val="00690627"/>
    <w:rsid w:val="006940DD"/>
    <w:rsid w:val="006A0567"/>
    <w:rsid w:val="006A1DF5"/>
    <w:rsid w:val="006A1E8F"/>
    <w:rsid w:val="006A5B83"/>
    <w:rsid w:val="006B70FE"/>
    <w:rsid w:val="006B7A72"/>
    <w:rsid w:val="006C088B"/>
    <w:rsid w:val="006D6658"/>
    <w:rsid w:val="006D7F87"/>
    <w:rsid w:val="006E1984"/>
    <w:rsid w:val="006E2AEA"/>
    <w:rsid w:val="006E3191"/>
    <w:rsid w:val="006E3F15"/>
    <w:rsid w:val="006E604E"/>
    <w:rsid w:val="006F05F7"/>
    <w:rsid w:val="006F06D5"/>
    <w:rsid w:val="006F17FE"/>
    <w:rsid w:val="006F199D"/>
    <w:rsid w:val="006F3CC6"/>
    <w:rsid w:val="006F6793"/>
    <w:rsid w:val="00702F67"/>
    <w:rsid w:val="00703338"/>
    <w:rsid w:val="00703B04"/>
    <w:rsid w:val="00703C4D"/>
    <w:rsid w:val="00703E29"/>
    <w:rsid w:val="007052C8"/>
    <w:rsid w:val="0070691C"/>
    <w:rsid w:val="00706D4D"/>
    <w:rsid w:val="007070DB"/>
    <w:rsid w:val="00711684"/>
    <w:rsid w:val="00712905"/>
    <w:rsid w:val="007131E2"/>
    <w:rsid w:val="0071437C"/>
    <w:rsid w:val="0071441C"/>
    <w:rsid w:val="00726129"/>
    <w:rsid w:val="00727D61"/>
    <w:rsid w:val="00730404"/>
    <w:rsid w:val="0073089A"/>
    <w:rsid w:val="00735CC1"/>
    <w:rsid w:val="007420FE"/>
    <w:rsid w:val="00743AA0"/>
    <w:rsid w:val="00743D13"/>
    <w:rsid w:val="00745CE2"/>
    <w:rsid w:val="00746A95"/>
    <w:rsid w:val="00754590"/>
    <w:rsid w:val="00760AFF"/>
    <w:rsid w:val="0076181F"/>
    <w:rsid w:val="00762793"/>
    <w:rsid w:val="00762B82"/>
    <w:rsid w:val="00762B8F"/>
    <w:rsid w:val="007631B5"/>
    <w:rsid w:val="007673A6"/>
    <w:rsid w:val="00767EEB"/>
    <w:rsid w:val="007704D6"/>
    <w:rsid w:val="00770510"/>
    <w:rsid w:val="0077129D"/>
    <w:rsid w:val="00774E8F"/>
    <w:rsid w:val="007768AE"/>
    <w:rsid w:val="00776CD2"/>
    <w:rsid w:val="007779A0"/>
    <w:rsid w:val="00780AB8"/>
    <w:rsid w:val="00783877"/>
    <w:rsid w:val="00785560"/>
    <w:rsid w:val="007941D8"/>
    <w:rsid w:val="00794CCA"/>
    <w:rsid w:val="00794FB7"/>
    <w:rsid w:val="0079679B"/>
    <w:rsid w:val="00797387"/>
    <w:rsid w:val="00797B95"/>
    <w:rsid w:val="007A56BA"/>
    <w:rsid w:val="007B09C6"/>
    <w:rsid w:val="007B0A75"/>
    <w:rsid w:val="007B6E74"/>
    <w:rsid w:val="007C0DE7"/>
    <w:rsid w:val="007C4B07"/>
    <w:rsid w:val="007D41D9"/>
    <w:rsid w:val="007D612D"/>
    <w:rsid w:val="007D7750"/>
    <w:rsid w:val="007E1DD3"/>
    <w:rsid w:val="007E35F1"/>
    <w:rsid w:val="007E3F22"/>
    <w:rsid w:val="007E702E"/>
    <w:rsid w:val="007E76B6"/>
    <w:rsid w:val="007F5F45"/>
    <w:rsid w:val="007F6142"/>
    <w:rsid w:val="007F626E"/>
    <w:rsid w:val="00800048"/>
    <w:rsid w:val="00804DF6"/>
    <w:rsid w:val="008051E9"/>
    <w:rsid w:val="00816038"/>
    <w:rsid w:val="0082224B"/>
    <w:rsid w:val="00823925"/>
    <w:rsid w:val="00826134"/>
    <w:rsid w:val="008300F6"/>
    <w:rsid w:val="00831674"/>
    <w:rsid w:val="00832D7C"/>
    <w:rsid w:val="008359FB"/>
    <w:rsid w:val="00836C57"/>
    <w:rsid w:val="0083765E"/>
    <w:rsid w:val="00842FD7"/>
    <w:rsid w:val="0084420B"/>
    <w:rsid w:val="00845D41"/>
    <w:rsid w:val="0085103F"/>
    <w:rsid w:val="0085269B"/>
    <w:rsid w:val="00853050"/>
    <w:rsid w:val="00853060"/>
    <w:rsid w:val="0085401A"/>
    <w:rsid w:val="00854072"/>
    <w:rsid w:val="00856CAC"/>
    <w:rsid w:val="0086373C"/>
    <w:rsid w:val="0086449E"/>
    <w:rsid w:val="00865F09"/>
    <w:rsid w:val="0086667E"/>
    <w:rsid w:val="008704AE"/>
    <w:rsid w:val="00880191"/>
    <w:rsid w:val="00880D90"/>
    <w:rsid w:val="00891745"/>
    <w:rsid w:val="008946EB"/>
    <w:rsid w:val="0089592F"/>
    <w:rsid w:val="00896AC8"/>
    <w:rsid w:val="008A14E4"/>
    <w:rsid w:val="008A188B"/>
    <w:rsid w:val="008A1EBA"/>
    <w:rsid w:val="008A1F03"/>
    <w:rsid w:val="008A4C88"/>
    <w:rsid w:val="008B4802"/>
    <w:rsid w:val="008B512E"/>
    <w:rsid w:val="008B5990"/>
    <w:rsid w:val="008B67B2"/>
    <w:rsid w:val="008C3E0A"/>
    <w:rsid w:val="008C4317"/>
    <w:rsid w:val="008C7DC2"/>
    <w:rsid w:val="008D00F8"/>
    <w:rsid w:val="008D0CD1"/>
    <w:rsid w:val="008D4BBB"/>
    <w:rsid w:val="008D79BE"/>
    <w:rsid w:val="008E07C5"/>
    <w:rsid w:val="008E0DB3"/>
    <w:rsid w:val="008E172B"/>
    <w:rsid w:val="008E3A1F"/>
    <w:rsid w:val="008E4481"/>
    <w:rsid w:val="008E4779"/>
    <w:rsid w:val="008E4A06"/>
    <w:rsid w:val="008E59C7"/>
    <w:rsid w:val="008E6EA5"/>
    <w:rsid w:val="008F33D7"/>
    <w:rsid w:val="008F3B64"/>
    <w:rsid w:val="009018FD"/>
    <w:rsid w:val="00901FD2"/>
    <w:rsid w:val="00903DF6"/>
    <w:rsid w:val="00907344"/>
    <w:rsid w:val="00912B3A"/>
    <w:rsid w:val="00913ADD"/>
    <w:rsid w:val="00914223"/>
    <w:rsid w:val="00914C52"/>
    <w:rsid w:val="00914CA8"/>
    <w:rsid w:val="0091690B"/>
    <w:rsid w:val="00921393"/>
    <w:rsid w:val="00921CE8"/>
    <w:rsid w:val="0092211D"/>
    <w:rsid w:val="00922DDB"/>
    <w:rsid w:val="009424AF"/>
    <w:rsid w:val="0094422D"/>
    <w:rsid w:val="0094525C"/>
    <w:rsid w:val="009457CB"/>
    <w:rsid w:val="009469F8"/>
    <w:rsid w:val="0095102E"/>
    <w:rsid w:val="00953514"/>
    <w:rsid w:val="00960386"/>
    <w:rsid w:val="00960B0C"/>
    <w:rsid w:val="009622D8"/>
    <w:rsid w:val="00962AAB"/>
    <w:rsid w:val="009647EE"/>
    <w:rsid w:val="009654B0"/>
    <w:rsid w:val="00966B60"/>
    <w:rsid w:val="0097111A"/>
    <w:rsid w:val="009736CB"/>
    <w:rsid w:val="009745E1"/>
    <w:rsid w:val="00974F42"/>
    <w:rsid w:val="00976144"/>
    <w:rsid w:val="00977083"/>
    <w:rsid w:val="00980FD6"/>
    <w:rsid w:val="00984C2B"/>
    <w:rsid w:val="009877BB"/>
    <w:rsid w:val="009924BF"/>
    <w:rsid w:val="0099290B"/>
    <w:rsid w:val="0099556C"/>
    <w:rsid w:val="009961E3"/>
    <w:rsid w:val="009A33E5"/>
    <w:rsid w:val="009A4C8E"/>
    <w:rsid w:val="009A59C1"/>
    <w:rsid w:val="009B15DF"/>
    <w:rsid w:val="009B1C85"/>
    <w:rsid w:val="009B5632"/>
    <w:rsid w:val="009C5182"/>
    <w:rsid w:val="009C547A"/>
    <w:rsid w:val="009D5A09"/>
    <w:rsid w:val="009D5B64"/>
    <w:rsid w:val="009D61D0"/>
    <w:rsid w:val="009E6953"/>
    <w:rsid w:val="009E7119"/>
    <w:rsid w:val="009F44FD"/>
    <w:rsid w:val="009F6335"/>
    <w:rsid w:val="009F6692"/>
    <w:rsid w:val="009F7FC1"/>
    <w:rsid w:val="00A06FBA"/>
    <w:rsid w:val="00A10146"/>
    <w:rsid w:val="00A1159D"/>
    <w:rsid w:val="00A12320"/>
    <w:rsid w:val="00A12572"/>
    <w:rsid w:val="00A16C6B"/>
    <w:rsid w:val="00A20342"/>
    <w:rsid w:val="00A21197"/>
    <w:rsid w:val="00A21EFD"/>
    <w:rsid w:val="00A30071"/>
    <w:rsid w:val="00A314CC"/>
    <w:rsid w:val="00A33D24"/>
    <w:rsid w:val="00A34360"/>
    <w:rsid w:val="00A35D63"/>
    <w:rsid w:val="00A3689F"/>
    <w:rsid w:val="00A42F62"/>
    <w:rsid w:val="00A43732"/>
    <w:rsid w:val="00A45887"/>
    <w:rsid w:val="00A4604A"/>
    <w:rsid w:val="00A4763B"/>
    <w:rsid w:val="00A5257D"/>
    <w:rsid w:val="00A527DE"/>
    <w:rsid w:val="00A55FC9"/>
    <w:rsid w:val="00A5768B"/>
    <w:rsid w:val="00A60234"/>
    <w:rsid w:val="00A61D14"/>
    <w:rsid w:val="00A6264D"/>
    <w:rsid w:val="00A6292B"/>
    <w:rsid w:val="00A648AA"/>
    <w:rsid w:val="00A7067E"/>
    <w:rsid w:val="00A72FC8"/>
    <w:rsid w:val="00A773AB"/>
    <w:rsid w:val="00A81829"/>
    <w:rsid w:val="00A8540A"/>
    <w:rsid w:val="00A86416"/>
    <w:rsid w:val="00A9077C"/>
    <w:rsid w:val="00A94AB3"/>
    <w:rsid w:val="00A95EF9"/>
    <w:rsid w:val="00A961A7"/>
    <w:rsid w:val="00AA0431"/>
    <w:rsid w:val="00AA2CD3"/>
    <w:rsid w:val="00AA46BF"/>
    <w:rsid w:val="00AB0E9F"/>
    <w:rsid w:val="00AD3A4F"/>
    <w:rsid w:val="00AE56B2"/>
    <w:rsid w:val="00AF2AAF"/>
    <w:rsid w:val="00AF5E75"/>
    <w:rsid w:val="00AF685F"/>
    <w:rsid w:val="00AF7B64"/>
    <w:rsid w:val="00B0024B"/>
    <w:rsid w:val="00B04D07"/>
    <w:rsid w:val="00B0621C"/>
    <w:rsid w:val="00B10704"/>
    <w:rsid w:val="00B22C2E"/>
    <w:rsid w:val="00B24358"/>
    <w:rsid w:val="00B25512"/>
    <w:rsid w:val="00B25FAD"/>
    <w:rsid w:val="00B27B05"/>
    <w:rsid w:val="00B41951"/>
    <w:rsid w:val="00B420AB"/>
    <w:rsid w:val="00B4470E"/>
    <w:rsid w:val="00B454C9"/>
    <w:rsid w:val="00B460F9"/>
    <w:rsid w:val="00B46400"/>
    <w:rsid w:val="00B470F2"/>
    <w:rsid w:val="00B51CA9"/>
    <w:rsid w:val="00B57431"/>
    <w:rsid w:val="00B6177D"/>
    <w:rsid w:val="00B618FA"/>
    <w:rsid w:val="00B64099"/>
    <w:rsid w:val="00B64D8A"/>
    <w:rsid w:val="00B650F8"/>
    <w:rsid w:val="00B659A7"/>
    <w:rsid w:val="00B660D7"/>
    <w:rsid w:val="00B717A6"/>
    <w:rsid w:val="00B73246"/>
    <w:rsid w:val="00B744E1"/>
    <w:rsid w:val="00B74581"/>
    <w:rsid w:val="00B75FC0"/>
    <w:rsid w:val="00B80CBA"/>
    <w:rsid w:val="00B8703A"/>
    <w:rsid w:val="00B909CC"/>
    <w:rsid w:val="00B9149D"/>
    <w:rsid w:val="00B91EB9"/>
    <w:rsid w:val="00B943C1"/>
    <w:rsid w:val="00B94CDE"/>
    <w:rsid w:val="00B95F28"/>
    <w:rsid w:val="00B96431"/>
    <w:rsid w:val="00B96CDC"/>
    <w:rsid w:val="00B9758F"/>
    <w:rsid w:val="00BA078E"/>
    <w:rsid w:val="00BA0CF6"/>
    <w:rsid w:val="00BA2762"/>
    <w:rsid w:val="00BA2EA3"/>
    <w:rsid w:val="00BA403D"/>
    <w:rsid w:val="00BA54A8"/>
    <w:rsid w:val="00BA6662"/>
    <w:rsid w:val="00BA73C9"/>
    <w:rsid w:val="00BB2FC1"/>
    <w:rsid w:val="00BB3233"/>
    <w:rsid w:val="00BB4241"/>
    <w:rsid w:val="00BB6FA7"/>
    <w:rsid w:val="00BC1596"/>
    <w:rsid w:val="00BC50F9"/>
    <w:rsid w:val="00BC5494"/>
    <w:rsid w:val="00BC5D24"/>
    <w:rsid w:val="00BD1A37"/>
    <w:rsid w:val="00BD1B4A"/>
    <w:rsid w:val="00BD2253"/>
    <w:rsid w:val="00BD36E1"/>
    <w:rsid w:val="00BD7A69"/>
    <w:rsid w:val="00BD7F9D"/>
    <w:rsid w:val="00BE0E5E"/>
    <w:rsid w:val="00BE3BCE"/>
    <w:rsid w:val="00BE3BDA"/>
    <w:rsid w:val="00BE3C79"/>
    <w:rsid w:val="00BF3B23"/>
    <w:rsid w:val="00BF4A99"/>
    <w:rsid w:val="00BF4CAD"/>
    <w:rsid w:val="00BF5C12"/>
    <w:rsid w:val="00BF615E"/>
    <w:rsid w:val="00C07E32"/>
    <w:rsid w:val="00C11C53"/>
    <w:rsid w:val="00C1429C"/>
    <w:rsid w:val="00C155E1"/>
    <w:rsid w:val="00C15D04"/>
    <w:rsid w:val="00C167C4"/>
    <w:rsid w:val="00C1733A"/>
    <w:rsid w:val="00C20EDA"/>
    <w:rsid w:val="00C22F51"/>
    <w:rsid w:val="00C26752"/>
    <w:rsid w:val="00C27184"/>
    <w:rsid w:val="00C30DBB"/>
    <w:rsid w:val="00C35631"/>
    <w:rsid w:val="00C42E59"/>
    <w:rsid w:val="00C4710F"/>
    <w:rsid w:val="00C503EA"/>
    <w:rsid w:val="00C514FC"/>
    <w:rsid w:val="00C51D1C"/>
    <w:rsid w:val="00C55050"/>
    <w:rsid w:val="00C606D8"/>
    <w:rsid w:val="00C61763"/>
    <w:rsid w:val="00C61BB7"/>
    <w:rsid w:val="00C66FB0"/>
    <w:rsid w:val="00C67778"/>
    <w:rsid w:val="00C91C5D"/>
    <w:rsid w:val="00C968B6"/>
    <w:rsid w:val="00C9742A"/>
    <w:rsid w:val="00CA2140"/>
    <w:rsid w:val="00CA6F00"/>
    <w:rsid w:val="00CA75C4"/>
    <w:rsid w:val="00CA7800"/>
    <w:rsid w:val="00CB0E69"/>
    <w:rsid w:val="00CB3B2B"/>
    <w:rsid w:val="00CB43A4"/>
    <w:rsid w:val="00CB506F"/>
    <w:rsid w:val="00CB5341"/>
    <w:rsid w:val="00CC0928"/>
    <w:rsid w:val="00CC25DA"/>
    <w:rsid w:val="00CC369F"/>
    <w:rsid w:val="00CC68BA"/>
    <w:rsid w:val="00CD2D6A"/>
    <w:rsid w:val="00CE09DE"/>
    <w:rsid w:val="00CE7226"/>
    <w:rsid w:val="00CF2300"/>
    <w:rsid w:val="00CF4B32"/>
    <w:rsid w:val="00D01410"/>
    <w:rsid w:val="00D02001"/>
    <w:rsid w:val="00D03B46"/>
    <w:rsid w:val="00D044C7"/>
    <w:rsid w:val="00D048BA"/>
    <w:rsid w:val="00D11B99"/>
    <w:rsid w:val="00D11E45"/>
    <w:rsid w:val="00D15F0E"/>
    <w:rsid w:val="00D16341"/>
    <w:rsid w:val="00D16D62"/>
    <w:rsid w:val="00D30469"/>
    <w:rsid w:val="00D30D9D"/>
    <w:rsid w:val="00D31436"/>
    <w:rsid w:val="00D34B29"/>
    <w:rsid w:val="00D3567F"/>
    <w:rsid w:val="00D4456E"/>
    <w:rsid w:val="00D456E4"/>
    <w:rsid w:val="00D457DE"/>
    <w:rsid w:val="00D50C94"/>
    <w:rsid w:val="00D633D3"/>
    <w:rsid w:val="00D636A3"/>
    <w:rsid w:val="00D669FA"/>
    <w:rsid w:val="00D672D4"/>
    <w:rsid w:val="00D710DB"/>
    <w:rsid w:val="00D710FE"/>
    <w:rsid w:val="00D72CA3"/>
    <w:rsid w:val="00D72F33"/>
    <w:rsid w:val="00D73C68"/>
    <w:rsid w:val="00D755BC"/>
    <w:rsid w:val="00D90DE2"/>
    <w:rsid w:val="00D95586"/>
    <w:rsid w:val="00D95DDF"/>
    <w:rsid w:val="00D965DF"/>
    <w:rsid w:val="00D972A8"/>
    <w:rsid w:val="00D973F3"/>
    <w:rsid w:val="00D979C5"/>
    <w:rsid w:val="00DA099F"/>
    <w:rsid w:val="00DA2F8C"/>
    <w:rsid w:val="00DB0DDC"/>
    <w:rsid w:val="00DB195C"/>
    <w:rsid w:val="00DC1E09"/>
    <w:rsid w:val="00DC3235"/>
    <w:rsid w:val="00DC58A6"/>
    <w:rsid w:val="00DC7233"/>
    <w:rsid w:val="00DD0B7C"/>
    <w:rsid w:val="00DD759E"/>
    <w:rsid w:val="00DE065C"/>
    <w:rsid w:val="00DE1969"/>
    <w:rsid w:val="00DE4089"/>
    <w:rsid w:val="00DF5B26"/>
    <w:rsid w:val="00DF6501"/>
    <w:rsid w:val="00E01D66"/>
    <w:rsid w:val="00E03C74"/>
    <w:rsid w:val="00E0462C"/>
    <w:rsid w:val="00E04B52"/>
    <w:rsid w:val="00E055BB"/>
    <w:rsid w:val="00E07DD4"/>
    <w:rsid w:val="00E1004C"/>
    <w:rsid w:val="00E11DE7"/>
    <w:rsid w:val="00E1346B"/>
    <w:rsid w:val="00E14361"/>
    <w:rsid w:val="00E14B09"/>
    <w:rsid w:val="00E1766C"/>
    <w:rsid w:val="00E17E50"/>
    <w:rsid w:val="00E2190F"/>
    <w:rsid w:val="00E228DE"/>
    <w:rsid w:val="00E326A5"/>
    <w:rsid w:val="00E40A7E"/>
    <w:rsid w:val="00E44EC7"/>
    <w:rsid w:val="00E51F5D"/>
    <w:rsid w:val="00E53B8E"/>
    <w:rsid w:val="00E646AA"/>
    <w:rsid w:val="00E65DAF"/>
    <w:rsid w:val="00E74A77"/>
    <w:rsid w:val="00E76064"/>
    <w:rsid w:val="00E806FD"/>
    <w:rsid w:val="00E820E2"/>
    <w:rsid w:val="00E84D8A"/>
    <w:rsid w:val="00E92F0E"/>
    <w:rsid w:val="00E9545D"/>
    <w:rsid w:val="00EA082B"/>
    <w:rsid w:val="00EA11E4"/>
    <w:rsid w:val="00EA4C07"/>
    <w:rsid w:val="00EA5FA3"/>
    <w:rsid w:val="00EA68F6"/>
    <w:rsid w:val="00EA7269"/>
    <w:rsid w:val="00EB20C6"/>
    <w:rsid w:val="00EB4171"/>
    <w:rsid w:val="00EB5D48"/>
    <w:rsid w:val="00EB735C"/>
    <w:rsid w:val="00EC1127"/>
    <w:rsid w:val="00EC3C6C"/>
    <w:rsid w:val="00EC405C"/>
    <w:rsid w:val="00EC4226"/>
    <w:rsid w:val="00EC689D"/>
    <w:rsid w:val="00EC736F"/>
    <w:rsid w:val="00EC7B23"/>
    <w:rsid w:val="00ED05B3"/>
    <w:rsid w:val="00ED1783"/>
    <w:rsid w:val="00ED3FD1"/>
    <w:rsid w:val="00ED5872"/>
    <w:rsid w:val="00EE081C"/>
    <w:rsid w:val="00EE3F59"/>
    <w:rsid w:val="00EE774D"/>
    <w:rsid w:val="00EF082B"/>
    <w:rsid w:val="00EF2016"/>
    <w:rsid w:val="00EF6F9A"/>
    <w:rsid w:val="00F0157F"/>
    <w:rsid w:val="00F01E36"/>
    <w:rsid w:val="00F0406E"/>
    <w:rsid w:val="00F05B99"/>
    <w:rsid w:val="00F06289"/>
    <w:rsid w:val="00F06325"/>
    <w:rsid w:val="00F143A6"/>
    <w:rsid w:val="00F14B38"/>
    <w:rsid w:val="00F356AB"/>
    <w:rsid w:val="00F37562"/>
    <w:rsid w:val="00F404B9"/>
    <w:rsid w:val="00F40783"/>
    <w:rsid w:val="00F42076"/>
    <w:rsid w:val="00F43A60"/>
    <w:rsid w:val="00F46660"/>
    <w:rsid w:val="00F551AA"/>
    <w:rsid w:val="00F564C0"/>
    <w:rsid w:val="00F56FD0"/>
    <w:rsid w:val="00F62DAA"/>
    <w:rsid w:val="00F65B9F"/>
    <w:rsid w:val="00F72AD9"/>
    <w:rsid w:val="00F75C61"/>
    <w:rsid w:val="00F76535"/>
    <w:rsid w:val="00F76D7F"/>
    <w:rsid w:val="00F835BF"/>
    <w:rsid w:val="00F858F6"/>
    <w:rsid w:val="00F8709E"/>
    <w:rsid w:val="00F90532"/>
    <w:rsid w:val="00F91636"/>
    <w:rsid w:val="00F920BD"/>
    <w:rsid w:val="00F927E8"/>
    <w:rsid w:val="00F93338"/>
    <w:rsid w:val="00F952DF"/>
    <w:rsid w:val="00FA20F1"/>
    <w:rsid w:val="00FA7DAE"/>
    <w:rsid w:val="00FB710F"/>
    <w:rsid w:val="00FC0198"/>
    <w:rsid w:val="00FC57EB"/>
    <w:rsid w:val="00FC6B09"/>
    <w:rsid w:val="00FD0EE2"/>
    <w:rsid w:val="00FD5B91"/>
    <w:rsid w:val="00FD69E3"/>
    <w:rsid w:val="00FD762D"/>
    <w:rsid w:val="00FE26F9"/>
    <w:rsid w:val="00FE3224"/>
    <w:rsid w:val="00FE41C7"/>
    <w:rsid w:val="00FE5BA3"/>
    <w:rsid w:val="00FF0182"/>
    <w:rsid w:val="00FF3E1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0F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hu-HU" w:eastAsia="hu-H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0"/>
    <w:lsdException w:name="toc 6" w:uiPriority="39"/>
    <w:lsdException w:name="toc 7" w:uiPriority="39"/>
    <w:lsdException w:name="toc 8" w:uiPriority="39"/>
    <w:lsdException w:name="toc 9" w:uiPriority="39"/>
    <w:lsdException w:name="caption" w:uiPriority="35"/>
    <w:lsdException w:name="List Bullet" w:uiPriority="0"/>
    <w:lsdException w:name="List Number" w:uiPriority="0"/>
    <w:lsdException w:name="List Bullet 2" w:uiPriority="0"/>
    <w:lsdException w:name="List Bullet 3" w:uiPriority="0"/>
    <w:lsdException w:name="List Number 2" w:uiPriority="0"/>
    <w:lsdException w:name="List Number 3" w:uiPriority="0"/>
    <w:lsdException w:name="Title" w:semiHidden="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l">
    <w:name w:val="Normal"/>
    <w:qFormat/>
    <w:rsid w:val="00174A19"/>
    <w:rPr>
      <w:rFonts w:ascii="Arial" w:hAnsi="Arial"/>
      <w:sz w:val="22"/>
      <w:szCs w:val="22"/>
      <w:lang w:eastAsia="en-US"/>
    </w:rPr>
  </w:style>
  <w:style w:type="paragraph" w:styleId="Cmsor1">
    <w:name w:val="heading 1"/>
    <w:basedOn w:val="Norml"/>
    <w:next w:val="Norml"/>
    <w:link w:val="Cmsor1Char"/>
    <w:qFormat/>
    <w:rsid w:val="005371FC"/>
    <w:pPr>
      <w:keepNext/>
      <w:keepLines/>
      <w:numPr>
        <w:numId w:val="16"/>
      </w:numPr>
      <w:spacing w:before="240" w:after="240"/>
      <w:outlineLvl w:val="0"/>
    </w:pPr>
    <w:rPr>
      <w:rFonts w:eastAsia="Times New Roman"/>
      <w:b/>
      <w:color w:val="1198E2" w:themeColor="accent2" w:themeShade="BF"/>
      <w:sz w:val="28"/>
      <w:szCs w:val="20"/>
      <w:lang w:eastAsia="hu-HU"/>
    </w:rPr>
  </w:style>
  <w:style w:type="paragraph" w:styleId="Cmsor2">
    <w:name w:val="heading 2"/>
    <w:basedOn w:val="Cmsor1"/>
    <w:next w:val="Norml"/>
    <w:link w:val="Cmsor2Char"/>
    <w:qFormat/>
    <w:rsid w:val="005371FC"/>
    <w:pPr>
      <w:numPr>
        <w:ilvl w:val="1"/>
      </w:numPr>
      <w:spacing w:before="120" w:after="120"/>
      <w:outlineLvl w:val="1"/>
    </w:pPr>
    <w:rPr>
      <w:b w:val="0"/>
      <w:sz w:val="24"/>
    </w:rPr>
  </w:style>
  <w:style w:type="paragraph" w:styleId="Cmsor3">
    <w:name w:val="heading 3"/>
    <w:basedOn w:val="Cmsor2"/>
    <w:next w:val="Norml"/>
    <w:link w:val="Cmsor3Char"/>
    <w:qFormat/>
    <w:rsid w:val="00F75C61"/>
    <w:pPr>
      <w:numPr>
        <w:ilvl w:val="2"/>
      </w:numPr>
      <w:spacing w:after="0"/>
      <w:outlineLvl w:val="2"/>
    </w:pPr>
  </w:style>
  <w:style w:type="paragraph" w:styleId="Cmsor4">
    <w:name w:val="heading 4"/>
    <w:basedOn w:val="Cmsor3"/>
    <w:next w:val="Norml"/>
    <w:link w:val="Cmsor4Char"/>
    <w:qFormat/>
    <w:rsid w:val="00F75C61"/>
    <w:pPr>
      <w:numPr>
        <w:ilvl w:val="3"/>
      </w:numPr>
      <w:spacing w:before="180"/>
      <w:outlineLvl w:val="3"/>
    </w:pPr>
  </w:style>
  <w:style w:type="paragraph" w:styleId="Cmsor5">
    <w:name w:val="heading 5"/>
    <w:basedOn w:val="Cmsor4"/>
    <w:next w:val="Norml"/>
    <w:link w:val="Cmsor5Char"/>
    <w:qFormat/>
    <w:rsid w:val="00D672D4"/>
    <w:pPr>
      <w:numPr>
        <w:ilvl w:val="4"/>
      </w:numPr>
      <w:outlineLvl w:val="4"/>
    </w:pPr>
    <w:rPr>
      <w:sz w:val="22"/>
    </w:rPr>
  </w:style>
  <w:style w:type="paragraph" w:styleId="Cmsor6">
    <w:name w:val="heading 6"/>
    <w:basedOn w:val="Cmsor1"/>
    <w:next w:val="Norml"/>
    <w:link w:val="Cmsor6Char"/>
    <w:rsid w:val="00442E48"/>
    <w:pPr>
      <w:numPr>
        <w:ilvl w:val="5"/>
      </w:numPr>
      <w:spacing w:before="180"/>
      <w:outlineLvl w:val="5"/>
    </w:pPr>
    <w:rPr>
      <w:sz w:val="24"/>
    </w:rPr>
  </w:style>
  <w:style w:type="paragraph" w:styleId="Cmsor7">
    <w:name w:val="heading 7"/>
    <w:basedOn w:val="Cmsor1"/>
    <w:next w:val="Norml"/>
    <w:link w:val="Cmsor7Char"/>
    <w:rsid w:val="00442E48"/>
    <w:pPr>
      <w:numPr>
        <w:ilvl w:val="6"/>
      </w:numPr>
      <w:spacing w:before="80" w:after="40"/>
      <w:outlineLvl w:val="6"/>
    </w:pPr>
    <w:rPr>
      <w:sz w:val="24"/>
    </w:rPr>
  </w:style>
  <w:style w:type="paragraph" w:styleId="Cmsor8">
    <w:name w:val="heading 8"/>
    <w:basedOn w:val="Cmsor1"/>
    <w:next w:val="Norml"/>
    <w:link w:val="Cmsor8Char"/>
    <w:rsid w:val="00442E48"/>
    <w:pPr>
      <w:numPr>
        <w:ilvl w:val="7"/>
      </w:numPr>
      <w:spacing w:before="80" w:after="40"/>
      <w:outlineLvl w:val="7"/>
    </w:pPr>
    <w:rPr>
      <w:sz w:val="24"/>
    </w:rPr>
  </w:style>
  <w:style w:type="paragraph" w:styleId="Cmsor9">
    <w:name w:val="heading 9"/>
    <w:basedOn w:val="Cmsor1"/>
    <w:next w:val="Norml"/>
    <w:link w:val="Cmsor9Char"/>
    <w:rsid w:val="00442E48"/>
    <w:pPr>
      <w:numPr>
        <w:ilvl w:val="8"/>
      </w:numPr>
      <w:spacing w:before="80" w:after="40"/>
      <w:outlineLvl w:val="8"/>
    </w:pPr>
    <w:rPr>
      <w:sz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aliases w:val="Szegély nélküli"/>
    <w:basedOn w:val="Normltblzat"/>
    <w:rsid w:val="00ED178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KFKI">
    <w:name w:val="KFKI"/>
    <w:basedOn w:val="Normltblzat"/>
    <w:uiPriority w:val="99"/>
    <w:qFormat/>
    <w:rsid w:val="00205CE5"/>
    <w:pPr>
      <w:jc w:val="center"/>
    </w:pPr>
    <w:rPr>
      <w:rFonts w:ascii="Arial" w:hAnsi="Arial"/>
    </w:rPr>
    <w:tblPr>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character" w:customStyle="1" w:styleId="Cmsor1Char">
    <w:name w:val="Címsor 1 Char"/>
    <w:basedOn w:val="Bekezdsalapbettpusa"/>
    <w:link w:val="Cmsor1"/>
    <w:rsid w:val="005371FC"/>
    <w:rPr>
      <w:rFonts w:ascii="Arial" w:eastAsia="Times New Roman" w:hAnsi="Arial"/>
      <w:b/>
      <w:color w:val="1198E2" w:themeColor="accent2" w:themeShade="BF"/>
      <w:sz w:val="28"/>
    </w:rPr>
  </w:style>
  <w:style w:type="character" w:customStyle="1" w:styleId="Cmsor2Char">
    <w:name w:val="Címsor 2 Char"/>
    <w:basedOn w:val="Bekezdsalapbettpusa"/>
    <w:link w:val="Cmsor2"/>
    <w:rsid w:val="005371FC"/>
    <w:rPr>
      <w:rFonts w:ascii="Arial" w:eastAsia="Times New Roman" w:hAnsi="Arial"/>
      <w:color w:val="1198E2" w:themeColor="accent2" w:themeShade="BF"/>
      <w:sz w:val="24"/>
    </w:rPr>
  </w:style>
  <w:style w:type="character" w:customStyle="1" w:styleId="Cmsor3Char">
    <w:name w:val="Címsor 3 Char"/>
    <w:basedOn w:val="Bekezdsalapbettpusa"/>
    <w:link w:val="Cmsor3"/>
    <w:rsid w:val="00F75C61"/>
    <w:rPr>
      <w:rFonts w:ascii="Arial" w:eastAsia="Times New Roman" w:hAnsi="Arial"/>
      <w:sz w:val="24"/>
    </w:rPr>
  </w:style>
  <w:style w:type="character" w:customStyle="1" w:styleId="Cmsor4Char">
    <w:name w:val="Címsor 4 Char"/>
    <w:basedOn w:val="Bekezdsalapbettpusa"/>
    <w:link w:val="Cmsor4"/>
    <w:rsid w:val="00F75C61"/>
    <w:rPr>
      <w:rFonts w:ascii="Arial" w:eastAsia="Times New Roman" w:hAnsi="Arial"/>
      <w:sz w:val="24"/>
    </w:rPr>
  </w:style>
  <w:style w:type="paragraph" w:customStyle="1" w:styleId="Tblzat">
    <w:name w:val="Táblázat"/>
    <w:basedOn w:val="Norml"/>
    <w:qFormat/>
    <w:rsid w:val="007673A6"/>
    <w:pPr>
      <w:jc w:val="center"/>
    </w:pPr>
  </w:style>
  <w:style w:type="paragraph" w:styleId="Cm">
    <w:name w:val="Title"/>
    <w:basedOn w:val="Norml"/>
    <w:next w:val="Norml"/>
    <w:link w:val="CmChar"/>
    <w:uiPriority w:val="99"/>
    <w:qFormat/>
    <w:rsid w:val="00174A19"/>
    <w:pPr>
      <w:keepNext/>
      <w:pageBreakBefore/>
      <w:pBdr>
        <w:top w:val="single" w:sz="4" w:space="3" w:color="FFFFFF"/>
        <w:bottom w:val="single" w:sz="4" w:space="3" w:color="FFFFFF"/>
      </w:pBdr>
      <w:shd w:val="clear" w:color="auto" w:fill="FFFFFF"/>
      <w:spacing w:after="120"/>
    </w:pPr>
    <w:rPr>
      <w:rFonts w:eastAsia="Times New Roman"/>
      <w:color w:val="E20074" w:themeColor="text2"/>
      <w:sz w:val="32"/>
      <w:szCs w:val="20"/>
      <w:lang w:eastAsia="hu-HU"/>
    </w:rPr>
  </w:style>
  <w:style w:type="character" w:customStyle="1" w:styleId="CmChar">
    <w:name w:val="Cím Char"/>
    <w:basedOn w:val="Bekezdsalapbettpusa"/>
    <w:link w:val="Cm"/>
    <w:uiPriority w:val="99"/>
    <w:rsid w:val="00174A19"/>
    <w:rPr>
      <w:rFonts w:ascii="Arial" w:eastAsia="Times New Roman" w:hAnsi="Arial"/>
      <w:color w:val="E20074" w:themeColor="text2"/>
      <w:sz w:val="32"/>
      <w:shd w:val="clear" w:color="auto" w:fill="FFFFFF"/>
    </w:rPr>
  </w:style>
  <w:style w:type="paragraph" w:styleId="Alcm">
    <w:name w:val="Subtitle"/>
    <w:basedOn w:val="Norml"/>
    <w:next w:val="Norml"/>
    <w:link w:val="AlcmChar"/>
    <w:uiPriority w:val="11"/>
    <w:rsid w:val="00F75C61"/>
    <w:pPr>
      <w:numPr>
        <w:ilvl w:val="1"/>
      </w:numPr>
      <w:jc w:val="both"/>
    </w:pPr>
    <w:rPr>
      <w:rFonts w:eastAsia="Times New Roman"/>
      <w:iCs/>
      <w:spacing w:val="15"/>
      <w:sz w:val="28"/>
      <w:szCs w:val="24"/>
    </w:rPr>
  </w:style>
  <w:style w:type="character" w:customStyle="1" w:styleId="AlcmChar">
    <w:name w:val="Alcím Char"/>
    <w:basedOn w:val="Bekezdsalapbettpusa"/>
    <w:link w:val="Alcm"/>
    <w:uiPriority w:val="11"/>
    <w:rsid w:val="00F75C61"/>
    <w:rPr>
      <w:rFonts w:ascii="Arial" w:eastAsia="Times New Roman" w:hAnsi="Arial"/>
      <w:iCs/>
      <w:spacing w:val="15"/>
      <w:sz w:val="28"/>
      <w:szCs w:val="24"/>
      <w:lang w:eastAsia="en-US"/>
    </w:rPr>
  </w:style>
  <w:style w:type="paragraph" w:styleId="Kpalrs">
    <w:name w:val="caption"/>
    <w:basedOn w:val="Norml"/>
    <w:next w:val="Norml"/>
    <w:uiPriority w:val="35"/>
    <w:unhideWhenUsed/>
    <w:rsid w:val="00BA0CF6"/>
    <w:pPr>
      <w:spacing w:after="200"/>
      <w:jc w:val="center"/>
    </w:pPr>
    <w:rPr>
      <w:b/>
      <w:bCs/>
      <w:color w:val="000000"/>
      <w:szCs w:val="18"/>
    </w:rPr>
  </w:style>
  <w:style w:type="paragraph" w:customStyle="1" w:styleId="Kpalrs1">
    <w:name w:val="Képaláírás1"/>
    <w:basedOn w:val="Kpalrs"/>
    <w:qFormat/>
    <w:rsid w:val="009F7FC1"/>
    <w:pPr>
      <w:keepNext/>
    </w:pPr>
  </w:style>
  <w:style w:type="paragraph" w:styleId="Tartalomjegyzkcmsora">
    <w:name w:val="TOC Heading"/>
    <w:basedOn w:val="Cmsor1"/>
    <w:next w:val="Norml"/>
    <w:uiPriority w:val="39"/>
    <w:qFormat/>
    <w:rsid w:val="00C503EA"/>
    <w:pPr>
      <w:numPr>
        <w:numId w:val="0"/>
      </w:numPr>
      <w:outlineLvl w:val="9"/>
    </w:pPr>
    <w:rPr>
      <w:b w:val="0"/>
      <w:bCs/>
      <w:szCs w:val="28"/>
      <w:lang w:eastAsia="en-US"/>
    </w:rPr>
  </w:style>
  <w:style w:type="paragraph" w:styleId="Buborkszveg">
    <w:name w:val="Balloon Text"/>
    <w:basedOn w:val="Norml"/>
    <w:link w:val="BuborkszvegChar"/>
    <w:uiPriority w:val="99"/>
    <w:semiHidden/>
    <w:unhideWhenUsed/>
    <w:rsid w:val="00527665"/>
    <w:rPr>
      <w:rFonts w:ascii="Tahoma" w:hAnsi="Tahoma" w:cs="Tahoma"/>
      <w:sz w:val="16"/>
      <w:szCs w:val="16"/>
    </w:rPr>
  </w:style>
  <w:style w:type="character" w:customStyle="1" w:styleId="BuborkszvegChar">
    <w:name w:val="Buborékszöveg Char"/>
    <w:basedOn w:val="Bekezdsalapbettpusa"/>
    <w:link w:val="Buborkszveg"/>
    <w:uiPriority w:val="99"/>
    <w:semiHidden/>
    <w:rsid w:val="00527665"/>
    <w:rPr>
      <w:rFonts w:ascii="Tahoma" w:hAnsi="Tahoma" w:cs="Tahoma"/>
      <w:sz w:val="16"/>
      <w:szCs w:val="16"/>
    </w:rPr>
  </w:style>
  <w:style w:type="paragraph" w:styleId="TJ1">
    <w:name w:val="toc 1"/>
    <w:basedOn w:val="Norml"/>
    <w:autoRedefine/>
    <w:uiPriority w:val="39"/>
    <w:rsid w:val="00E14361"/>
    <w:pPr>
      <w:tabs>
        <w:tab w:val="left" w:pos="1276"/>
        <w:tab w:val="right" w:leader="dot" w:pos="9072"/>
      </w:tabs>
      <w:spacing w:before="140"/>
      <w:ind w:left="1276" w:right="284" w:hanging="425"/>
      <w:jc w:val="both"/>
    </w:pPr>
    <w:rPr>
      <w:rFonts w:eastAsia="Times New Roman"/>
      <w:szCs w:val="20"/>
      <w:lang w:eastAsia="hu-HU"/>
    </w:rPr>
  </w:style>
  <w:style w:type="character" w:styleId="Hiperhivatkozs">
    <w:name w:val="Hyperlink"/>
    <w:basedOn w:val="Bekezdsalapbettpusa"/>
    <w:uiPriority w:val="99"/>
    <w:unhideWhenUsed/>
    <w:rsid w:val="00527665"/>
    <w:rPr>
      <w:color w:val="0000FF"/>
      <w:u w:val="single"/>
    </w:rPr>
  </w:style>
  <w:style w:type="table" w:styleId="Vilgostnus">
    <w:name w:val="Light Shading"/>
    <w:basedOn w:val="Normltblzat"/>
    <w:uiPriority w:val="60"/>
    <w:rsid w:val="00CF230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Vilgosrnykols1jellszn">
    <w:name w:val="Light Shading Accent 1"/>
    <w:basedOn w:val="Normltblzat"/>
    <w:uiPriority w:val="60"/>
    <w:rsid w:val="00CF230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Cmsor5Char">
    <w:name w:val="Címsor 5 Char"/>
    <w:basedOn w:val="Bekezdsalapbettpusa"/>
    <w:link w:val="Cmsor5"/>
    <w:rsid w:val="00D672D4"/>
    <w:rPr>
      <w:rFonts w:ascii="Arial" w:eastAsia="Times New Roman" w:hAnsi="Arial"/>
      <w:sz w:val="22"/>
    </w:rPr>
  </w:style>
  <w:style w:type="character" w:customStyle="1" w:styleId="Cmsor6Char">
    <w:name w:val="Címsor 6 Char"/>
    <w:basedOn w:val="Bekezdsalapbettpusa"/>
    <w:link w:val="Cmsor6"/>
    <w:rsid w:val="00442E48"/>
    <w:rPr>
      <w:rFonts w:ascii="Arial" w:eastAsia="Times New Roman" w:hAnsi="Arial" w:cs="Times New Roman"/>
      <w:b/>
      <w:sz w:val="24"/>
      <w:szCs w:val="20"/>
      <w:lang w:eastAsia="hu-HU"/>
    </w:rPr>
  </w:style>
  <w:style w:type="character" w:customStyle="1" w:styleId="Cmsor7Char">
    <w:name w:val="Címsor 7 Char"/>
    <w:basedOn w:val="Bekezdsalapbettpusa"/>
    <w:link w:val="Cmsor7"/>
    <w:rsid w:val="00442E48"/>
    <w:rPr>
      <w:rFonts w:ascii="Arial" w:eastAsia="Times New Roman" w:hAnsi="Arial" w:cs="Times New Roman"/>
      <w:b/>
      <w:sz w:val="24"/>
      <w:szCs w:val="20"/>
      <w:lang w:eastAsia="hu-HU"/>
    </w:rPr>
  </w:style>
  <w:style w:type="character" w:customStyle="1" w:styleId="Cmsor8Char">
    <w:name w:val="Címsor 8 Char"/>
    <w:basedOn w:val="Bekezdsalapbettpusa"/>
    <w:link w:val="Cmsor8"/>
    <w:rsid w:val="00442E48"/>
    <w:rPr>
      <w:rFonts w:ascii="Arial" w:eastAsia="Times New Roman" w:hAnsi="Arial" w:cs="Times New Roman"/>
      <w:b/>
      <w:sz w:val="24"/>
      <w:szCs w:val="20"/>
      <w:lang w:eastAsia="hu-HU"/>
    </w:rPr>
  </w:style>
  <w:style w:type="character" w:customStyle="1" w:styleId="Cmsor9Char">
    <w:name w:val="Címsor 9 Char"/>
    <w:basedOn w:val="Bekezdsalapbettpusa"/>
    <w:link w:val="Cmsor9"/>
    <w:rsid w:val="00442E48"/>
    <w:rPr>
      <w:rFonts w:ascii="Arial" w:eastAsia="Times New Roman" w:hAnsi="Arial" w:cs="Times New Roman"/>
      <w:b/>
      <w:sz w:val="24"/>
      <w:szCs w:val="20"/>
      <w:lang w:eastAsia="hu-HU"/>
    </w:rPr>
  </w:style>
  <w:style w:type="paragraph" w:styleId="TJ2">
    <w:name w:val="toc 2"/>
    <w:basedOn w:val="TJ1"/>
    <w:autoRedefine/>
    <w:uiPriority w:val="39"/>
    <w:rsid w:val="00C07E32"/>
    <w:pPr>
      <w:tabs>
        <w:tab w:val="clear" w:pos="1276"/>
        <w:tab w:val="left" w:pos="1488"/>
      </w:tabs>
      <w:spacing w:before="80"/>
      <w:ind w:left="1492" w:hanging="641"/>
    </w:pPr>
  </w:style>
  <w:style w:type="paragraph" w:styleId="TJ3">
    <w:name w:val="toc 3"/>
    <w:basedOn w:val="TJ1"/>
    <w:autoRedefine/>
    <w:uiPriority w:val="39"/>
    <w:rsid w:val="005E5591"/>
    <w:pPr>
      <w:tabs>
        <w:tab w:val="clear" w:pos="1276"/>
        <w:tab w:val="left" w:pos="1701"/>
      </w:tabs>
      <w:spacing w:before="40"/>
      <w:ind w:left="1702" w:hanging="851"/>
    </w:pPr>
  </w:style>
  <w:style w:type="paragraph" w:customStyle="1" w:styleId="Tblzatnv">
    <w:name w:val="Táblázat név"/>
    <w:basedOn w:val="Norml"/>
    <w:qFormat/>
    <w:rsid w:val="00413038"/>
    <w:pPr>
      <w:spacing w:after="200"/>
      <w:jc w:val="center"/>
    </w:pPr>
    <w:rPr>
      <w:rFonts w:eastAsia="Times New Roman"/>
      <w:b/>
      <w:color w:val="000000"/>
      <w:szCs w:val="20"/>
      <w:lang w:eastAsia="hu-HU"/>
    </w:rPr>
  </w:style>
  <w:style w:type="paragraph" w:styleId="Felsorols">
    <w:name w:val="List Bullet"/>
    <w:basedOn w:val="Norml"/>
    <w:rsid w:val="005E5591"/>
    <w:pPr>
      <w:numPr>
        <w:numId w:val="15"/>
      </w:numPr>
      <w:spacing w:before="40" w:after="40"/>
      <w:jc w:val="both"/>
    </w:pPr>
    <w:rPr>
      <w:rFonts w:eastAsia="Times New Roman"/>
      <w:szCs w:val="20"/>
      <w:lang w:eastAsia="hu-HU"/>
    </w:rPr>
  </w:style>
  <w:style w:type="paragraph" w:styleId="Felsorols2">
    <w:name w:val="List Bullet 2"/>
    <w:basedOn w:val="Felsorols"/>
    <w:rsid w:val="005E5591"/>
    <w:pPr>
      <w:numPr>
        <w:ilvl w:val="1"/>
      </w:numPr>
    </w:pPr>
  </w:style>
  <w:style w:type="paragraph" w:styleId="Felsorols3">
    <w:name w:val="List Bullet 3"/>
    <w:basedOn w:val="Felsorols"/>
    <w:rsid w:val="005E5591"/>
    <w:pPr>
      <w:numPr>
        <w:ilvl w:val="2"/>
      </w:numPr>
    </w:pPr>
  </w:style>
  <w:style w:type="paragraph" w:styleId="TJ4">
    <w:name w:val="toc 4"/>
    <w:basedOn w:val="TJ1"/>
    <w:next w:val="Norml"/>
    <w:autoRedefine/>
    <w:uiPriority w:val="39"/>
    <w:rsid w:val="005E5591"/>
    <w:pPr>
      <w:tabs>
        <w:tab w:val="clear" w:pos="1276"/>
        <w:tab w:val="left" w:pos="1914"/>
      </w:tabs>
      <w:spacing w:before="20"/>
      <w:ind w:left="1911" w:hanging="1060"/>
    </w:pPr>
  </w:style>
  <w:style w:type="paragraph" w:styleId="TJ5">
    <w:name w:val="toc 5"/>
    <w:basedOn w:val="TJ1"/>
    <w:next w:val="Norml"/>
    <w:autoRedefine/>
    <w:semiHidden/>
    <w:rsid w:val="005E5591"/>
    <w:pPr>
      <w:tabs>
        <w:tab w:val="clear" w:pos="1276"/>
        <w:tab w:val="left" w:pos="2126"/>
      </w:tabs>
      <w:spacing w:before="0"/>
      <w:ind w:left="2127" w:hanging="1276"/>
    </w:pPr>
  </w:style>
  <w:style w:type="paragraph" w:styleId="Szmozottlista">
    <w:name w:val="List Number"/>
    <w:basedOn w:val="Norml"/>
    <w:rsid w:val="00B659A7"/>
    <w:pPr>
      <w:numPr>
        <w:numId w:val="22"/>
      </w:numPr>
      <w:spacing w:before="40" w:after="40"/>
      <w:jc w:val="both"/>
    </w:pPr>
    <w:rPr>
      <w:rFonts w:eastAsia="Times New Roman"/>
      <w:szCs w:val="20"/>
      <w:lang w:eastAsia="hu-HU"/>
    </w:rPr>
  </w:style>
  <w:style w:type="paragraph" w:styleId="Szmozottlista2">
    <w:name w:val="List Number 2"/>
    <w:basedOn w:val="Szmozottlista"/>
    <w:rsid w:val="00B659A7"/>
    <w:pPr>
      <w:numPr>
        <w:ilvl w:val="1"/>
      </w:numPr>
    </w:pPr>
  </w:style>
  <w:style w:type="paragraph" w:styleId="Szmozottlista3">
    <w:name w:val="List Number 3"/>
    <w:basedOn w:val="Szmozottlista"/>
    <w:rsid w:val="00B659A7"/>
    <w:pPr>
      <w:numPr>
        <w:ilvl w:val="2"/>
      </w:numPr>
    </w:pPr>
  </w:style>
  <w:style w:type="paragraph" w:customStyle="1" w:styleId="Cmmellklet">
    <w:name w:val="Cím melléklet"/>
    <w:basedOn w:val="Cm"/>
    <w:qFormat/>
    <w:rsid w:val="00F75C61"/>
    <w:pPr>
      <w:spacing w:before="120"/>
      <w:ind w:left="708"/>
      <w:jc w:val="center"/>
    </w:pPr>
    <w:rPr>
      <w:b/>
      <w:color w:val="252525" w:themeColor="text1" w:themeShade="80"/>
    </w:rPr>
  </w:style>
  <w:style w:type="paragraph" w:customStyle="1" w:styleId="Fedlapcmsor">
    <w:name w:val="Fedőlap címsor"/>
    <w:basedOn w:val="Cm"/>
    <w:link w:val="FedlapcmsorChar"/>
    <w:qFormat/>
    <w:rsid w:val="00F75C61"/>
    <w:pPr>
      <w:spacing w:after="0"/>
    </w:pPr>
    <w:rPr>
      <w:sz w:val="56"/>
    </w:rPr>
  </w:style>
  <w:style w:type="paragraph" w:styleId="Hivatkozsjegyzk">
    <w:name w:val="table of authorities"/>
    <w:basedOn w:val="Norml"/>
    <w:next w:val="Norml"/>
    <w:uiPriority w:val="99"/>
    <w:semiHidden/>
    <w:unhideWhenUsed/>
    <w:rsid w:val="00174A19"/>
    <w:pPr>
      <w:ind w:left="220" w:hanging="220"/>
    </w:pPr>
  </w:style>
  <w:style w:type="paragraph" w:customStyle="1" w:styleId="Bekezdsszmozs">
    <w:name w:val="Bekezdés számozás"/>
    <w:basedOn w:val="Cmsor2"/>
    <w:qFormat/>
    <w:rsid w:val="005371FC"/>
    <w:pPr>
      <w:tabs>
        <w:tab w:val="left" w:pos="567"/>
      </w:tabs>
    </w:pPr>
    <w:rPr>
      <w:b/>
    </w:rPr>
  </w:style>
  <w:style w:type="character" w:customStyle="1" w:styleId="FedlapcmsorChar">
    <w:name w:val="Fedőlap címsor Char"/>
    <w:basedOn w:val="CmChar"/>
    <w:link w:val="Fedlapcmsor"/>
    <w:rsid w:val="00F75C61"/>
    <w:rPr>
      <w:rFonts w:ascii="Arial" w:eastAsia="Times New Roman" w:hAnsi="Arial"/>
      <w:color w:val="E20074" w:themeColor="text2"/>
      <w:sz w:val="56"/>
      <w:shd w:val="clear" w:color="auto" w:fill="FFFFFF"/>
    </w:rPr>
  </w:style>
  <w:style w:type="paragraph" w:customStyle="1" w:styleId="Alr">
    <w:name w:val="Aláír"/>
    <w:basedOn w:val="Norml"/>
    <w:qFormat/>
    <w:rsid w:val="00D672D4"/>
    <w:pPr>
      <w:tabs>
        <w:tab w:val="center" w:pos="2552"/>
      </w:tabs>
    </w:pPr>
  </w:style>
  <w:style w:type="paragraph" w:customStyle="1" w:styleId="Alrvonal">
    <w:name w:val="Aláír vonal"/>
    <w:basedOn w:val="Norml"/>
    <w:qFormat/>
    <w:rsid w:val="00D672D4"/>
    <w:pPr>
      <w:tabs>
        <w:tab w:val="right" w:leader="dot" w:pos="5103"/>
      </w:tabs>
    </w:pPr>
  </w:style>
  <w:style w:type="paragraph" w:styleId="Listaszerbekezds">
    <w:name w:val="List Paragraph"/>
    <w:aliases w:val="Számozott lista 1,Eszeri felsorolás,List Paragraph à moi,lista_2,Bullet_1,Bullet List,FooterText,numbered,Paragraphe de liste1,Bulletr List Paragraph,列出段落,列出段落1,Listeafsnit1,Parágrafo da Lista1,List Paragraph2,List Paragraph21,Welt L"/>
    <w:basedOn w:val="Norml"/>
    <w:link w:val="ListaszerbekezdsChar"/>
    <w:uiPriority w:val="34"/>
    <w:qFormat/>
    <w:rsid w:val="00FC0198"/>
    <w:pPr>
      <w:ind w:left="720"/>
      <w:contextualSpacing/>
    </w:pPr>
  </w:style>
  <w:style w:type="paragraph" w:styleId="Lbjegyzetszveg">
    <w:name w:val="footnote text"/>
    <w:basedOn w:val="Norml"/>
    <w:link w:val="LbjegyzetszvegChar"/>
    <w:uiPriority w:val="99"/>
    <w:semiHidden/>
    <w:unhideWhenUsed/>
    <w:rsid w:val="00730404"/>
    <w:rPr>
      <w:sz w:val="20"/>
      <w:szCs w:val="20"/>
    </w:rPr>
  </w:style>
  <w:style w:type="character" w:customStyle="1" w:styleId="LbjegyzetszvegChar">
    <w:name w:val="Lábjegyzetszöveg Char"/>
    <w:basedOn w:val="Bekezdsalapbettpusa"/>
    <w:link w:val="Lbjegyzetszveg"/>
    <w:uiPriority w:val="99"/>
    <w:semiHidden/>
    <w:rsid w:val="00730404"/>
    <w:rPr>
      <w:rFonts w:ascii="Arial" w:hAnsi="Arial"/>
      <w:lang w:eastAsia="en-US"/>
    </w:rPr>
  </w:style>
  <w:style w:type="character" w:styleId="Lbjegyzet-hivatkozs">
    <w:name w:val="footnote reference"/>
    <w:basedOn w:val="Bekezdsalapbettpusa"/>
    <w:uiPriority w:val="99"/>
    <w:semiHidden/>
    <w:unhideWhenUsed/>
    <w:rsid w:val="00730404"/>
    <w:rPr>
      <w:vertAlign w:val="superscript"/>
    </w:rPr>
  </w:style>
  <w:style w:type="character" w:styleId="Jegyzethivatkozs">
    <w:name w:val="annotation reference"/>
    <w:basedOn w:val="Bekezdsalapbettpusa"/>
    <w:uiPriority w:val="99"/>
    <w:semiHidden/>
    <w:unhideWhenUsed/>
    <w:rsid w:val="000179E8"/>
    <w:rPr>
      <w:sz w:val="16"/>
      <w:szCs w:val="16"/>
    </w:rPr>
  </w:style>
  <w:style w:type="paragraph" w:styleId="Jegyzetszveg">
    <w:name w:val="annotation text"/>
    <w:basedOn w:val="Norml"/>
    <w:link w:val="JegyzetszvegChar"/>
    <w:uiPriority w:val="99"/>
    <w:semiHidden/>
    <w:unhideWhenUsed/>
    <w:rsid w:val="000179E8"/>
    <w:rPr>
      <w:sz w:val="20"/>
      <w:szCs w:val="20"/>
    </w:rPr>
  </w:style>
  <w:style w:type="character" w:customStyle="1" w:styleId="JegyzetszvegChar">
    <w:name w:val="Jegyzetszöveg Char"/>
    <w:basedOn w:val="Bekezdsalapbettpusa"/>
    <w:link w:val="Jegyzetszveg"/>
    <w:uiPriority w:val="99"/>
    <w:semiHidden/>
    <w:rsid w:val="000179E8"/>
    <w:rPr>
      <w:rFonts w:ascii="Arial" w:hAnsi="Arial"/>
      <w:lang w:eastAsia="en-US"/>
    </w:rPr>
  </w:style>
  <w:style w:type="paragraph" w:styleId="Megjegyzstrgya">
    <w:name w:val="annotation subject"/>
    <w:basedOn w:val="Jegyzetszveg"/>
    <w:next w:val="Jegyzetszveg"/>
    <w:link w:val="MegjegyzstrgyaChar"/>
    <w:uiPriority w:val="99"/>
    <w:semiHidden/>
    <w:unhideWhenUsed/>
    <w:rsid w:val="000179E8"/>
    <w:rPr>
      <w:b/>
      <w:bCs/>
    </w:rPr>
  </w:style>
  <w:style w:type="character" w:customStyle="1" w:styleId="MegjegyzstrgyaChar">
    <w:name w:val="Megjegyzés tárgya Char"/>
    <w:basedOn w:val="JegyzetszvegChar"/>
    <w:link w:val="Megjegyzstrgya"/>
    <w:uiPriority w:val="99"/>
    <w:semiHidden/>
    <w:rsid w:val="000179E8"/>
    <w:rPr>
      <w:rFonts w:ascii="Arial" w:hAnsi="Arial"/>
      <w:b/>
      <w:bCs/>
      <w:lang w:eastAsia="en-US"/>
    </w:rPr>
  </w:style>
  <w:style w:type="paragraph" w:styleId="Vltozat">
    <w:name w:val="Revision"/>
    <w:hidden/>
    <w:uiPriority w:val="99"/>
    <w:semiHidden/>
    <w:rsid w:val="00B22C2E"/>
    <w:rPr>
      <w:rFonts w:ascii="Arial" w:hAnsi="Arial"/>
      <w:sz w:val="22"/>
      <w:szCs w:val="22"/>
      <w:lang w:eastAsia="en-US"/>
    </w:rPr>
  </w:style>
  <w:style w:type="paragraph" w:styleId="Nincstrkz">
    <w:name w:val="No Spacing"/>
    <w:link w:val="NincstrkzChar"/>
    <w:uiPriority w:val="1"/>
    <w:qFormat/>
    <w:rsid w:val="003B716E"/>
    <w:rPr>
      <w:rFonts w:asciiTheme="minorHAnsi" w:eastAsiaTheme="minorEastAsia" w:hAnsiTheme="minorHAnsi" w:cstheme="minorBidi"/>
      <w:sz w:val="22"/>
      <w:szCs w:val="22"/>
    </w:rPr>
  </w:style>
  <w:style w:type="paragraph" w:styleId="brajegyzk">
    <w:name w:val="table of figures"/>
    <w:basedOn w:val="Norml"/>
    <w:next w:val="Norml"/>
    <w:uiPriority w:val="99"/>
    <w:semiHidden/>
    <w:unhideWhenUsed/>
    <w:rsid w:val="00315239"/>
  </w:style>
  <w:style w:type="character" w:customStyle="1" w:styleId="NincstrkzChar">
    <w:name w:val="Nincs térköz Char"/>
    <w:basedOn w:val="Bekezdsalapbettpusa"/>
    <w:link w:val="Nincstrkz"/>
    <w:uiPriority w:val="1"/>
    <w:rsid w:val="003B716E"/>
    <w:rPr>
      <w:rFonts w:asciiTheme="minorHAnsi" w:eastAsiaTheme="minorEastAsia" w:hAnsiTheme="minorHAnsi" w:cstheme="minorBidi"/>
      <w:sz w:val="22"/>
      <w:szCs w:val="22"/>
    </w:rPr>
  </w:style>
  <w:style w:type="paragraph" w:styleId="lfej">
    <w:name w:val="header"/>
    <w:basedOn w:val="Norml"/>
    <w:link w:val="lfejChar"/>
    <w:uiPriority w:val="99"/>
    <w:unhideWhenUsed/>
    <w:rsid w:val="001C0A77"/>
    <w:pPr>
      <w:tabs>
        <w:tab w:val="center" w:pos="4536"/>
        <w:tab w:val="right" w:pos="9072"/>
      </w:tabs>
    </w:pPr>
  </w:style>
  <w:style w:type="character" w:customStyle="1" w:styleId="lfejChar">
    <w:name w:val="Élőfej Char"/>
    <w:basedOn w:val="Bekezdsalapbettpusa"/>
    <w:link w:val="lfej"/>
    <w:uiPriority w:val="99"/>
    <w:rsid w:val="001C0A77"/>
    <w:rPr>
      <w:rFonts w:ascii="Arial" w:hAnsi="Arial"/>
      <w:sz w:val="22"/>
      <w:szCs w:val="22"/>
      <w:lang w:eastAsia="en-US"/>
    </w:rPr>
  </w:style>
  <w:style w:type="paragraph" w:styleId="llb">
    <w:name w:val="footer"/>
    <w:basedOn w:val="Norml"/>
    <w:link w:val="llbChar"/>
    <w:uiPriority w:val="99"/>
    <w:unhideWhenUsed/>
    <w:rsid w:val="001C0A77"/>
    <w:pPr>
      <w:tabs>
        <w:tab w:val="center" w:pos="4536"/>
        <w:tab w:val="right" w:pos="9072"/>
      </w:tabs>
    </w:pPr>
  </w:style>
  <w:style w:type="character" w:customStyle="1" w:styleId="llbChar">
    <w:name w:val="Élőláb Char"/>
    <w:basedOn w:val="Bekezdsalapbettpusa"/>
    <w:link w:val="llb"/>
    <w:uiPriority w:val="99"/>
    <w:rsid w:val="001C0A77"/>
    <w:rPr>
      <w:rFonts w:ascii="Arial" w:hAnsi="Arial"/>
      <w:sz w:val="22"/>
      <w:szCs w:val="22"/>
      <w:lang w:eastAsia="en-US"/>
    </w:rPr>
  </w:style>
  <w:style w:type="paragraph" w:customStyle="1" w:styleId="Tablaadat1">
    <w:name w:val="Tablaadat1"/>
    <w:basedOn w:val="Norml"/>
    <w:uiPriority w:val="99"/>
    <w:rsid w:val="00DA2F8C"/>
    <w:pPr>
      <w:keepLines/>
      <w:numPr>
        <w:ilvl w:val="12"/>
      </w:numPr>
      <w:spacing w:before="60" w:after="60"/>
    </w:pPr>
    <w:rPr>
      <w:rFonts w:ascii="Times New Roman" w:eastAsia="Times New Roman" w:hAnsi="Times New Roman"/>
      <w:noProof/>
      <w:sz w:val="20"/>
      <w:szCs w:val="20"/>
      <w:lang w:val="en-US" w:eastAsia="hu-HU"/>
    </w:rPr>
  </w:style>
  <w:style w:type="paragraph" w:customStyle="1" w:styleId="Tblzat5">
    <w:name w:val="Táblázat5"/>
    <w:basedOn w:val="Norml"/>
    <w:autoRedefine/>
    <w:uiPriority w:val="99"/>
    <w:rsid w:val="00DA2F8C"/>
    <w:pPr>
      <w:numPr>
        <w:ilvl w:val="12"/>
      </w:numPr>
      <w:spacing w:before="60" w:after="60"/>
    </w:pPr>
    <w:rPr>
      <w:rFonts w:ascii="Times New Roman" w:eastAsia="Times New Roman" w:hAnsi="Times New Roman"/>
      <w:b/>
      <w:sz w:val="20"/>
      <w:szCs w:val="20"/>
      <w:lang w:eastAsia="hu-HU"/>
    </w:rPr>
  </w:style>
  <w:style w:type="paragraph" w:styleId="NormlWeb">
    <w:name w:val="Normal (Web)"/>
    <w:basedOn w:val="Norml"/>
    <w:uiPriority w:val="99"/>
    <w:semiHidden/>
    <w:unhideWhenUsed/>
    <w:rsid w:val="00454B8E"/>
    <w:pPr>
      <w:spacing w:before="100" w:beforeAutospacing="1" w:after="100" w:afterAutospacing="1"/>
    </w:pPr>
    <w:rPr>
      <w:rFonts w:ascii="Times New Roman" w:eastAsia="Times New Roman" w:hAnsi="Times New Roman"/>
      <w:sz w:val="24"/>
      <w:szCs w:val="24"/>
      <w:lang w:eastAsia="hu-HU"/>
    </w:rPr>
  </w:style>
  <w:style w:type="character" w:styleId="Mrltotthiperhivatkozs">
    <w:name w:val="FollowedHyperlink"/>
    <w:basedOn w:val="Bekezdsalapbettpusa"/>
    <w:uiPriority w:val="99"/>
    <w:semiHidden/>
    <w:unhideWhenUsed/>
    <w:rsid w:val="00F46660"/>
    <w:rPr>
      <w:color w:val="6C6C6C" w:themeColor="followedHyperlink"/>
      <w:u w:val="single"/>
    </w:rPr>
  </w:style>
  <w:style w:type="character" w:customStyle="1" w:styleId="ListaszerbekezdsChar">
    <w:name w:val="Listaszerű bekezdés Char"/>
    <w:aliases w:val="Számozott lista 1 Char,Eszeri felsorolás Char,List Paragraph à moi Char,lista_2 Char,Bullet_1 Char,Bullet List Char,FooterText Char,numbered Char,Paragraphe de liste1 Char,Bulletr List Paragraph Char,列出段落 Char,列出段落1 Char"/>
    <w:link w:val="Listaszerbekezds"/>
    <w:uiPriority w:val="34"/>
    <w:qFormat/>
    <w:locked/>
    <w:rsid w:val="00EF2016"/>
    <w:rPr>
      <w:rFonts w:ascii="Arial" w:hAnsi="Arial"/>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hu-HU" w:eastAsia="hu-H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0"/>
    <w:lsdException w:name="toc 6" w:uiPriority="39"/>
    <w:lsdException w:name="toc 7" w:uiPriority="39"/>
    <w:lsdException w:name="toc 8" w:uiPriority="39"/>
    <w:lsdException w:name="toc 9" w:uiPriority="39"/>
    <w:lsdException w:name="caption" w:uiPriority="35"/>
    <w:lsdException w:name="List Bullet" w:uiPriority="0"/>
    <w:lsdException w:name="List Number" w:uiPriority="0"/>
    <w:lsdException w:name="List Bullet 2" w:uiPriority="0"/>
    <w:lsdException w:name="List Bullet 3" w:uiPriority="0"/>
    <w:lsdException w:name="List Number 2" w:uiPriority="0"/>
    <w:lsdException w:name="List Number 3" w:uiPriority="0"/>
    <w:lsdException w:name="Title" w:semiHidden="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l">
    <w:name w:val="Normal"/>
    <w:qFormat/>
    <w:rsid w:val="00174A19"/>
    <w:rPr>
      <w:rFonts w:ascii="Arial" w:hAnsi="Arial"/>
      <w:sz w:val="22"/>
      <w:szCs w:val="22"/>
      <w:lang w:eastAsia="en-US"/>
    </w:rPr>
  </w:style>
  <w:style w:type="paragraph" w:styleId="Cmsor1">
    <w:name w:val="heading 1"/>
    <w:basedOn w:val="Norml"/>
    <w:next w:val="Norml"/>
    <w:link w:val="Cmsor1Char"/>
    <w:qFormat/>
    <w:rsid w:val="005371FC"/>
    <w:pPr>
      <w:keepNext/>
      <w:keepLines/>
      <w:numPr>
        <w:numId w:val="16"/>
      </w:numPr>
      <w:spacing w:before="240" w:after="240"/>
      <w:outlineLvl w:val="0"/>
    </w:pPr>
    <w:rPr>
      <w:rFonts w:eastAsia="Times New Roman"/>
      <w:b/>
      <w:color w:val="1198E2" w:themeColor="accent2" w:themeShade="BF"/>
      <w:sz w:val="28"/>
      <w:szCs w:val="20"/>
      <w:lang w:eastAsia="hu-HU"/>
    </w:rPr>
  </w:style>
  <w:style w:type="paragraph" w:styleId="Cmsor2">
    <w:name w:val="heading 2"/>
    <w:basedOn w:val="Cmsor1"/>
    <w:next w:val="Norml"/>
    <w:link w:val="Cmsor2Char"/>
    <w:qFormat/>
    <w:rsid w:val="005371FC"/>
    <w:pPr>
      <w:numPr>
        <w:ilvl w:val="1"/>
      </w:numPr>
      <w:spacing w:before="120" w:after="120"/>
      <w:outlineLvl w:val="1"/>
    </w:pPr>
    <w:rPr>
      <w:b w:val="0"/>
      <w:sz w:val="24"/>
    </w:rPr>
  </w:style>
  <w:style w:type="paragraph" w:styleId="Cmsor3">
    <w:name w:val="heading 3"/>
    <w:basedOn w:val="Cmsor2"/>
    <w:next w:val="Norml"/>
    <w:link w:val="Cmsor3Char"/>
    <w:qFormat/>
    <w:rsid w:val="00F75C61"/>
    <w:pPr>
      <w:numPr>
        <w:ilvl w:val="2"/>
      </w:numPr>
      <w:spacing w:after="0"/>
      <w:outlineLvl w:val="2"/>
    </w:pPr>
  </w:style>
  <w:style w:type="paragraph" w:styleId="Cmsor4">
    <w:name w:val="heading 4"/>
    <w:basedOn w:val="Cmsor3"/>
    <w:next w:val="Norml"/>
    <w:link w:val="Cmsor4Char"/>
    <w:qFormat/>
    <w:rsid w:val="00F75C61"/>
    <w:pPr>
      <w:numPr>
        <w:ilvl w:val="3"/>
      </w:numPr>
      <w:spacing w:before="180"/>
      <w:outlineLvl w:val="3"/>
    </w:pPr>
  </w:style>
  <w:style w:type="paragraph" w:styleId="Cmsor5">
    <w:name w:val="heading 5"/>
    <w:basedOn w:val="Cmsor4"/>
    <w:next w:val="Norml"/>
    <w:link w:val="Cmsor5Char"/>
    <w:qFormat/>
    <w:rsid w:val="00D672D4"/>
    <w:pPr>
      <w:numPr>
        <w:ilvl w:val="4"/>
      </w:numPr>
      <w:outlineLvl w:val="4"/>
    </w:pPr>
    <w:rPr>
      <w:sz w:val="22"/>
    </w:rPr>
  </w:style>
  <w:style w:type="paragraph" w:styleId="Cmsor6">
    <w:name w:val="heading 6"/>
    <w:basedOn w:val="Cmsor1"/>
    <w:next w:val="Norml"/>
    <w:link w:val="Cmsor6Char"/>
    <w:rsid w:val="00442E48"/>
    <w:pPr>
      <w:numPr>
        <w:ilvl w:val="5"/>
      </w:numPr>
      <w:spacing w:before="180"/>
      <w:outlineLvl w:val="5"/>
    </w:pPr>
    <w:rPr>
      <w:sz w:val="24"/>
    </w:rPr>
  </w:style>
  <w:style w:type="paragraph" w:styleId="Cmsor7">
    <w:name w:val="heading 7"/>
    <w:basedOn w:val="Cmsor1"/>
    <w:next w:val="Norml"/>
    <w:link w:val="Cmsor7Char"/>
    <w:rsid w:val="00442E48"/>
    <w:pPr>
      <w:numPr>
        <w:ilvl w:val="6"/>
      </w:numPr>
      <w:spacing w:before="80" w:after="40"/>
      <w:outlineLvl w:val="6"/>
    </w:pPr>
    <w:rPr>
      <w:sz w:val="24"/>
    </w:rPr>
  </w:style>
  <w:style w:type="paragraph" w:styleId="Cmsor8">
    <w:name w:val="heading 8"/>
    <w:basedOn w:val="Cmsor1"/>
    <w:next w:val="Norml"/>
    <w:link w:val="Cmsor8Char"/>
    <w:rsid w:val="00442E48"/>
    <w:pPr>
      <w:numPr>
        <w:ilvl w:val="7"/>
      </w:numPr>
      <w:spacing w:before="80" w:after="40"/>
      <w:outlineLvl w:val="7"/>
    </w:pPr>
    <w:rPr>
      <w:sz w:val="24"/>
    </w:rPr>
  </w:style>
  <w:style w:type="paragraph" w:styleId="Cmsor9">
    <w:name w:val="heading 9"/>
    <w:basedOn w:val="Cmsor1"/>
    <w:next w:val="Norml"/>
    <w:link w:val="Cmsor9Char"/>
    <w:rsid w:val="00442E48"/>
    <w:pPr>
      <w:numPr>
        <w:ilvl w:val="8"/>
      </w:numPr>
      <w:spacing w:before="80" w:after="40"/>
      <w:outlineLvl w:val="8"/>
    </w:pPr>
    <w:rPr>
      <w:sz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aliases w:val="Szegély nélküli"/>
    <w:basedOn w:val="Normltblzat"/>
    <w:rsid w:val="00ED178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KFKI">
    <w:name w:val="KFKI"/>
    <w:basedOn w:val="Normltblzat"/>
    <w:uiPriority w:val="99"/>
    <w:qFormat/>
    <w:rsid w:val="00205CE5"/>
    <w:pPr>
      <w:jc w:val="center"/>
    </w:pPr>
    <w:rPr>
      <w:rFonts w:ascii="Arial" w:hAnsi="Arial"/>
    </w:rPr>
    <w:tblPr>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character" w:customStyle="1" w:styleId="Cmsor1Char">
    <w:name w:val="Címsor 1 Char"/>
    <w:basedOn w:val="Bekezdsalapbettpusa"/>
    <w:link w:val="Cmsor1"/>
    <w:rsid w:val="005371FC"/>
    <w:rPr>
      <w:rFonts w:ascii="Arial" w:eastAsia="Times New Roman" w:hAnsi="Arial"/>
      <w:b/>
      <w:color w:val="1198E2" w:themeColor="accent2" w:themeShade="BF"/>
      <w:sz w:val="28"/>
    </w:rPr>
  </w:style>
  <w:style w:type="character" w:customStyle="1" w:styleId="Cmsor2Char">
    <w:name w:val="Címsor 2 Char"/>
    <w:basedOn w:val="Bekezdsalapbettpusa"/>
    <w:link w:val="Cmsor2"/>
    <w:rsid w:val="005371FC"/>
    <w:rPr>
      <w:rFonts w:ascii="Arial" w:eastAsia="Times New Roman" w:hAnsi="Arial"/>
      <w:color w:val="1198E2" w:themeColor="accent2" w:themeShade="BF"/>
      <w:sz w:val="24"/>
    </w:rPr>
  </w:style>
  <w:style w:type="character" w:customStyle="1" w:styleId="Cmsor3Char">
    <w:name w:val="Címsor 3 Char"/>
    <w:basedOn w:val="Bekezdsalapbettpusa"/>
    <w:link w:val="Cmsor3"/>
    <w:rsid w:val="00F75C61"/>
    <w:rPr>
      <w:rFonts w:ascii="Arial" w:eastAsia="Times New Roman" w:hAnsi="Arial"/>
      <w:sz w:val="24"/>
    </w:rPr>
  </w:style>
  <w:style w:type="character" w:customStyle="1" w:styleId="Cmsor4Char">
    <w:name w:val="Címsor 4 Char"/>
    <w:basedOn w:val="Bekezdsalapbettpusa"/>
    <w:link w:val="Cmsor4"/>
    <w:rsid w:val="00F75C61"/>
    <w:rPr>
      <w:rFonts w:ascii="Arial" w:eastAsia="Times New Roman" w:hAnsi="Arial"/>
      <w:sz w:val="24"/>
    </w:rPr>
  </w:style>
  <w:style w:type="paragraph" w:customStyle="1" w:styleId="Tblzat">
    <w:name w:val="Táblázat"/>
    <w:basedOn w:val="Norml"/>
    <w:qFormat/>
    <w:rsid w:val="007673A6"/>
    <w:pPr>
      <w:jc w:val="center"/>
    </w:pPr>
  </w:style>
  <w:style w:type="paragraph" w:styleId="Cm">
    <w:name w:val="Title"/>
    <w:basedOn w:val="Norml"/>
    <w:next w:val="Norml"/>
    <w:link w:val="CmChar"/>
    <w:uiPriority w:val="99"/>
    <w:qFormat/>
    <w:rsid w:val="00174A19"/>
    <w:pPr>
      <w:keepNext/>
      <w:pageBreakBefore/>
      <w:pBdr>
        <w:top w:val="single" w:sz="4" w:space="3" w:color="FFFFFF"/>
        <w:bottom w:val="single" w:sz="4" w:space="3" w:color="FFFFFF"/>
      </w:pBdr>
      <w:shd w:val="clear" w:color="auto" w:fill="FFFFFF"/>
      <w:spacing w:after="120"/>
    </w:pPr>
    <w:rPr>
      <w:rFonts w:eastAsia="Times New Roman"/>
      <w:color w:val="E20074" w:themeColor="text2"/>
      <w:sz w:val="32"/>
      <w:szCs w:val="20"/>
      <w:lang w:eastAsia="hu-HU"/>
    </w:rPr>
  </w:style>
  <w:style w:type="character" w:customStyle="1" w:styleId="CmChar">
    <w:name w:val="Cím Char"/>
    <w:basedOn w:val="Bekezdsalapbettpusa"/>
    <w:link w:val="Cm"/>
    <w:uiPriority w:val="99"/>
    <w:rsid w:val="00174A19"/>
    <w:rPr>
      <w:rFonts w:ascii="Arial" w:eastAsia="Times New Roman" w:hAnsi="Arial"/>
      <w:color w:val="E20074" w:themeColor="text2"/>
      <w:sz w:val="32"/>
      <w:shd w:val="clear" w:color="auto" w:fill="FFFFFF"/>
    </w:rPr>
  </w:style>
  <w:style w:type="paragraph" w:styleId="Alcm">
    <w:name w:val="Subtitle"/>
    <w:basedOn w:val="Norml"/>
    <w:next w:val="Norml"/>
    <w:link w:val="AlcmChar"/>
    <w:uiPriority w:val="11"/>
    <w:rsid w:val="00F75C61"/>
    <w:pPr>
      <w:numPr>
        <w:ilvl w:val="1"/>
      </w:numPr>
      <w:jc w:val="both"/>
    </w:pPr>
    <w:rPr>
      <w:rFonts w:eastAsia="Times New Roman"/>
      <w:iCs/>
      <w:spacing w:val="15"/>
      <w:sz w:val="28"/>
      <w:szCs w:val="24"/>
    </w:rPr>
  </w:style>
  <w:style w:type="character" w:customStyle="1" w:styleId="AlcmChar">
    <w:name w:val="Alcím Char"/>
    <w:basedOn w:val="Bekezdsalapbettpusa"/>
    <w:link w:val="Alcm"/>
    <w:uiPriority w:val="11"/>
    <w:rsid w:val="00F75C61"/>
    <w:rPr>
      <w:rFonts w:ascii="Arial" w:eastAsia="Times New Roman" w:hAnsi="Arial"/>
      <w:iCs/>
      <w:spacing w:val="15"/>
      <w:sz w:val="28"/>
      <w:szCs w:val="24"/>
      <w:lang w:eastAsia="en-US"/>
    </w:rPr>
  </w:style>
  <w:style w:type="paragraph" w:styleId="Kpalrs">
    <w:name w:val="caption"/>
    <w:basedOn w:val="Norml"/>
    <w:next w:val="Norml"/>
    <w:uiPriority w:val="35"/>
    <w:unhideWhenUsed/>
    <w:rsid w:val="00BA0CF6"/>
    <w:pPr>
      <w:spacing w:after="200"/>
      <w:jc w:val="center"/>
    </w:pPr>
    <w:rPr>
      <w:b/>
      <w:bCs/>
      <w:color w:val="000000"/>
      <w:szCs w:val="18"/>
    </w:rPr>
  </w:style>
  <w:style w:type="paragraph" w:customStyle="1" w:styleId="Kpalrs1">
    <w:name w:val="Képaláírás1"/>
    <w:basedOn w:val="Kpalrs"/>
    <w:qFormat/>
    <w:rsid w:val="009F7FC1"/>
    <w:pPr>
      <w:keepNext/>
    </w:pPr>
  </w:style>
  <w:style w:type="paragraph" w:styleId="Tartalomjegyzkcmsora">
    <w:name w:val="TOC Heading"/>
    <w:basedOn w:val="Cmsor1"/>
    <w:next w:val="Norml"/>
    <w:uiPriority w:val="39"/>
    <w:qFormat/>
    <w:rsid w:val="00C503EA"/>
    <w:pPr>
      <w:numPr>
        <w:numId w:val="0"/>
      </w:numPr>
      <w:outlineLvl w:val="9"/>
    </w:pPr>
    <w:rPr>
      <w:b w:val="0"/>
      <w:bCs/>
      <w:szCs w:val="28"/>
      <w:lang w:eastAsia="en-US"/>
    </w:rPr>
  </w:style>
  <w:style w:type="paragraph" w:styleId="Buborkszveg">
    <w:name w:val="Balloon Text"/>
    <w:basedOn w:val="Norml"/>
    <w:link w:val="BuborkszvegChar"/>
    <w:uiPriority w:val="99"/>
    <w:semiHidden/>
    <w:unhideWhenUsed/>
    <w:rsid w:val="00527665"/>
    <w:rPr>
      <w:rFonts w:ascii="Tahoma" w:hAnsi="Tahoma" w:cs="Tahoma"/>
      <w:sz w:val="16"/>
      <w:szCs w:val="16"/>
    </w:rPr>
  </w:style>
  <w:style w:type="character" w:customStyle="1" w:styleId="BuborkszvegChar">
    <w:name w:val="Buborékszöveg Char"/>
    <w:basedOn w:val="Bekezdsalapbettpusa"/>
    <w:link w:val="Buborkszveg"/>
    <w:uiPriority w:val="99"/>
    <w:semiHidden/>
    <w:rsid w:val="00527665"/>
    <w:rPr>
      <w:rFonts w:ascii="Tahoma" w:hAnsi="Tahoma" w:cs="Tahoma"/>
      <w:sz w:val="16"/>
      <w:szCs w:val="16"/>
    </w:rPr>
  </w:style>
  <w:style w:type="paragraph" w:styleId="TJ1">
    <w:name w:val="toc 1"/>
    <w:basedOn w:val="Norml"/>
    <w:autoRedefine/>
    <w:uiPriority w:val="39"/>
    <w:rsid w:val="00E14361"/>
    <w:pPr>
      <w:tabs>
        <w:tab w:val="left" w:pos="1276"/>
        <w:tab w:val="right" w:leader="dot" w:pos="9072"/>
      </w:tabs>
      <w:spacing w:before="140"/>
      <w:ind w:left="1276" w:right="284" w:hanging="425"/>
      <w:jc w:val="both"/>
    </w:pPr>
    <w:rPr>
      <w:rFonts w:eastAsia="Times New Roman"/>
      <w:szCs w:val="20"/>
      <w:lang w:eastAsia="hu-HU"/>
    </w:rPr>
  </w:style>
  <w:style w:type="character" w:styleId="Hiperhivatkozs">
    <w:name w:val="Hyperlink"/>
    <w:basedOn w:val="Bekezdsalapbettpusa"/>
    <w:uiPriority w:val="99"/>
    <w:unhideWhenUsed/>
    <w:rsid w:val="00527665"/>
    <w:rPr>
      <w:color w:val="0000FF"/>
      <w:u w:val="single"/>
    </w:rPr>
  </w:style>
  <w:style w:type="table" w:styleId="Vilgostnus">
    <w:name w:val="Light Shading"/>
    <w:basedOn w:val="Normltblzat"/>
    <w:uiPriority w:val="60"/>
    <w:rsid w:val="00CF230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Vilgosrnykols1jellszn">
    <w:name w:val="Light Shading Accent 1"/>
    <w:basedOn w:val="Normltblzat"/>
    <w:uiPriority w:val="60"/>
    <w:rsid w:val="00CF230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Cmsor5Char">
    <w:name w:val="Címsor 5 Char"/>
    <w:basedOn w:val="Bekezdsalapbettpusa"/>
    <w:link w:val="Cmsor5"/>
    <w:rsid w:val="00D672D4"/>
    <w:rPr>
      <w:rFonts w:ascii="Arial" w:eastAsia="Times New Roman" w:hAnsi="Arial"/>
      <w:sz w:val="22"/>
    </w:rPr>
  </w:style>
  <w:style w:type="character" w:customStyle="1" w:styleId="Cmsor6Char">
    <w:name w:val="Címsor 6 Char"/>
    <w:basedOn w:val="Bekezdsalapbettpusa"/>
    <w:link w:val="Cmsor6"/>
    <w:rsid w:val="00442E48"/>
    <w:rPr>
      <w:rFonts w:ascii="Arial" w:eastAsia="Times New Roman" w:hAnsi="Arial" w:cs="Times New Roman"/>
      <w:b/>
      <w:sz w:val="24"/>
      <w:szCs w:val="20"/>
      <w:lang w:eastAsia="hu-HU"/>
    </w:rPr>
  </w:style>
  <w:style w:type="character" w:customStyle="1" w:styleId="Cmsor7Char">
    <w:name w:val="Címsor 7 Char"/>
    <w:basedOn w:val="Bekezdsalapbettpusa"/>
    <w:link w:val="Cmsor7"/>
    <w:rsid w:val="00442E48"/>
    <w:rPr>
      <w:rFonts w:ascii="Arial" w:eastAsia="Times New Roman" w:hAnsi="Arial" w:cs="Times New Roman"/>
      <w:b/>
      <w:sz w:val="24"/>
      <w:szCs w:val="20"/>
      <w:lang w:eastAsia="hu-HU"/>
    </w:rPr>
  </w:style>
  <w:style w:type="character" w:customStyle="1" w:styleId="Cmsor8Char">
    <w:name w:val="Címsor 8 Char"/>
    <w:basedOn w:val="Bekezdsalapbettpusa"/>
    <w:link w:val="Cmsor8"/>
    <w:rsid w:val="00442E48"/>
    <w:rPr>
      <w:rFonts w:ascii="Arial" w:eastAsia="Times New Roman" w:hAnsi="Arial" w:cs="Times New Roman"/>
      <w:b/>
      <w:sz w:val="24"/>
      <w:szCs w:val="20"/>
      <w:lang w:eastAsia="hu-HU"/>
    </w:rPr>
  </w:style>
  <w:style w:type="character" w:customStyle="1" w:styleId="Cmsor9Char">
    <w:name w:val="Címsor 9 Char"/>
    <w:basedOn w:val="Bekezdsalapbettpusa"/>
    <w:link w:val="Cmsor9"/>
    <w:rsid w:val="00442E48"/>
    <w:rPr>
      <w:rFonts w:ascii="Arial" w:eastAsia="Times New Roman" w:hAnsi="Arial" w:cs="Times New Roman"/>
      <w:b/>
      <w:sz w:val="24"/>
      <w:szCs w:val="20"/>
      <w:lang w:eastAsia="hu-HU"/>
    </w:rPr>
  </w:style>
  <w:style w:type="paragraph" w:styleId="TJ2">
    <w:name w:val="toc 2"/>
    <w:basedOn w:val="TJ1"/>
    <w:autoRedefine/>
    <w:uiPriority w:val="39"/>
    <w:rsid w:val="00C07E32"/>
    <w:pPr>
      <w:tabs>
        <w:tab w:val="clear" w:pos="1276"/>
        <w:tab w:val="left" w:pos="1488"/>
      </w:tabs>
      <w:spacing w:before="80"/>
      <w:ind w:left="1492" w:hanging="641"/>
    </w:pPr>
  </w:style>
  <w:style w:type="paragraph" w:styleId="TJ3">
    <w:name w:val="toc 3"/>
    <w:basedOn w:val="TJ1"/>
    <w:autoRedefine/>
    <w:uiPriority w:val="39"/>
    <w:rsid w:val="005E5591"/>
    <w:pPr>
      <w:tabs>
        <w:tab w:val="clear" w:pos="1276"/>
        <w:tab w:val="left" w:pos="1701"/>
      </w:tabs>
      <w:spacing w:before="40"/>
      <w:ind w:left="1702" w:hanging="851"/>
    </w:pPr>
  </w:style>
  <w:style w:type="paragraph" w:customStyle="1" w:styleId="Tblzatnv">
    <w:name w:val="Táblázat név"/>
    <w:basedOn w:val="Norml"/>
    <w:qFormat/>
    <w:rsid w:val="00413038"/>
    <w:pPr>
      <w:spacing w:after="200"/>
      <w:jc w:val="center"/>
    </w:pPr>
    <w:rPr>
      <w:rFonts w:eastAsia="Times New Roman"/>
      <w:b/>
      <w:color w:val="000000"/>
      <w:szCs w:val="20"/>
      <w:lang w:eastAsia="hu-HU"/>
    </w:rPr>
  </w:style>
  <w:style w:type="paragraph" w:styleId="Felsorols">
    <w:name w:val="List Bullet"/>
    <w:basedOn w:val="Norml"/>
    <w:rsid w:val="005E5591"/>
    <w:pPr>
      <w:numPr>
        <w:numId w:val="15"/>
      </w:numPr>
      <w:spacing w:before="40" w:after="40"/>
      <w:jc w:val="both"/>
    </w:pPr>
    <w:rPr>
      <w:rFonts w:eastAsia="Times New Roman"/>
      <w:szCs w:val="20"/>
      <w:lang w:eastAsia="hu-HU"/>
    </w:rPr>
  </w:style>
  <w:style w:type="paragraph" w:styleId="Felsorols2">
    <w:name w:val="List Bullet 2"/>
    <w:basedOn w:val="Felsorols"/>
    <w:rsid w:val="005E5591"/>
    <w:pPr>
      <w:numPr>
        <w:ilvl w:val="1"/>
      </w:numPr>
    </w:pPr>
  </w:style>
  <w:style w:type="paragraph" w:styleId="Felsorols3">
    <w:name w:val="List Bullet 3"/>
    <w:basedOn w:val="Felsorols"/>
    <w:rsid w:val="005E5591"/>
    <w:pPr>
      <w:numPr>
        <w:ilvl w:val="2"/>
      </w:numPr>
    </w:pPr>
  </w:style>
  <w:style w:type="paragraph" w:styleId="TJ4">
    <w:name w:val="toc 4"/>
    <w:basedOn w:val="TJ1"/>
    <w:next w:val="Norml"/>
    <w:autoRedefine/>
    <w:uiPriority w:val="39"/>
    <w:rsid w:val="005E5591"/>
    <w:pPr>
      <w:tabs>
        <w:tab w:val="clear" w:pos="1276"/>
        <w:tab w:val="left" w:pos="1914"/>
      </w:tabs>
      <w:spacing w:before="20"/>
      <w:ind w:left="1911" w:hanging="1060"/>
    </w:pPr>
  </w:style>
  <w:style w:type="paragraph" w:styleId="TJ5">
    <w:name w:val="toc 5"/>
    <w:basedOn w:val="TJ1"/>
    <w:next w:val="Norml"/>
    <w:autoRedefine/>
    <w:semiHidden/>
    <w:rsid w:val="005E5591"/>
    <w:pPr>
      <w:tabs>
        <w:tab w:val="clear" w:pos="1276"/>
        <w:tab w:val="left" w:pos="2126"/>
      </w:tabs>
      <w:spacing w:before="0"/>
      <w:ind w:left="2127" w:hanging="1276"/>
    </w:pPr>
  </w:style>
  <w:style w:type="paragraph" w:styleId="Szmozottlista">
    <w:name w:val="List Number"/>
    <w:basedOn w:val="Norml"/>
    <w:rsid w:val="00B659A7"/>
    <w:pPr>
      <w:numPr>
        <w:numId w:val="22"/>
      </w:numPr>
      <w:spacing w:before="40" w:after="40"/>
      <w:jc w:val="both"/>
    </w:pPr>
    <w:rPr>
      <w:rFonts w:eastAsia="Times New Roman"/>
      <w:szCs w:val="20"/>
      <w:lang w:eastAsia="hu-HU"/>
    </w:rPr>
  </w:style>
  <w:style w:type="paragraph" w:styleId="Szmozottlista2">
    <w:name w:val="List Number 2"/>
    <w:basedOn w:val="Szmozottlista"/>
    <w:rsid w:val="00B659A7"/>
    <w:pPr>
      <w:numPr>
        <w:ilvl w:val="1"/>
      </w:numPr>
    </w:pPr>
  </w:style>
  <w:style w:type="paragraph" w:styleId="Szmozottlista3">
    <w:name w:val="List Number 3"/>
    <w:basedOn w:val="Szmozottlista"/>
    <w:rsid w:val="00B659A7"/>
    <w:pPr>
      <w:numPr>
        <w:ilvl w:val="2"/>
      </w:numPr>
    </w:pPr>
  </w:style>
  <w:style w:type="paragraph" w:customStyle="1" w:styleId="Cmmellklet">
    <w:name w:val="Cím melléklet"/>
    <w:basedOn w:val="Cm"/>
    <w:qFormat/>
    <w:rsid w:val="00F75C61"/>
    <w:pPr>
      <w:spacing w:before="120"/>
      <w:ind w:left="708"/>
      <w:jc w:val="center"/>
    </w:pPr>
    <w:rPr>
      <w:b/>
      <w:color w:val="252525" w:themeColor="text1" w:themeShade="80"/>
    </w:rPr>
  </w:style>
  <w:style w:type="paragraph" w:customStyle="1" w:styleId="Fedlapcmsor">
    <w:name w:val="Fedőlap címsor"/>
    <w:basedOn w:val="Cm"/>
    <w:link w:val="FedlapcmsorChar"/>
    <w:qFormat/>
    <w:rsid w:val="00F75C61"/>
    <w:pPr>
      <w:spacing w:after="0"/>
    </w:pPr>
    <w:rPr>
      <w:sz w:val="56"/>
    </w:rPr>
  </w:style>
  <w:style w:type="paragraph" w:styleId="Hivatkozsjegyzk">
    <w:name w:val="table of authorities"/>
    <w:basedOn w:val="Norml"/>
    <w:next w:val="Norml"/>
    <w:uiPriority w:val="99"/>
    <w:semiHidden/>
    <w:unhideWhenUsed/>
    <w:rsid w:val="00174A19"/>
    <w:pPr>
      <w:ind w:left="220" w:hanging="220"/>
    </w:pPr>
  </w:style>
  <w:style w:type="paragraph" w:customStyle="1" w:styleId="Bekezdsszmozs">
    <w:name w:val="Bekezdés számozás"/>
    <w:basedOn w:val="Cmsor2"/>
    <w:qFormat/>
    <w:rsid w:val="005371FC"/>
    <w:pPr>
      <w:tabs>
        <w:tab w:val="left" w:pos="567"/>
      </w:tabs>
    </w:pPr>
    <w:rPr>
      <w:b/>
    </w:rPr>
  </w:style>
  <w:style w:type="character" w:customStyle="1" w:styleId="FedlapcmsorChar">
    <w:name w:val="Fedőlap címsor Char"/>
    <w:basedOn w:val="CmChar"/>
    <w:link w:val="Fedlapcmsor"/>
    <w:rsid w:val="00F75C61"/>
    <w:rPr>
      <w:rFonts w:ascii="Arial" w:eastAsia="Times New Roman" w:hAnsi="Arial"/>
      <w:color w:val="E20074" w:themeColor="text2"/>
      <w:sz w:val="56"/>
      <w:shd w:val="clear" w:color="auto" w:fill="FFFFFF"/>
    </w:rPr>
  </w:style>
  <w:style w:type="paragraph" w:customStyle="1" w:styleId="Alr">
    <w:name w:val="Aláír"/>
    <w:basedOn w:val="Norml"/>
    <w:qFormat/>
    <w:rsid w:val="00D672D4"/>
    <w:pPr>
      <w:tabs>
        <w:tab w:val="center" w:pos="2552"/>
      </w:tabs>
    </w:pPr>
  </w:style>
  <w:style w:type="paragraph" w:customStyle="1" w:styleId="Alrvonal">
    <w:name w:val="Aláír vonal"/>
    <w:basedOn w:val="Norml"/>
    <w:qFormat/>
    <w:rsid w:val="00D672D4"/>
    <w:pPr>
      <w:tabs>
        <w:tab w:val="right" w:leader="dot" w:pos="5103"/>
      </w:tabs>
    </w:pPr>
  </w:style>
  <w:style w:type="paragraph" w:styleId="Listaszerbekezds">
    <w:name w:val="List Paragraph"/>
    <w:aliases w:val="Számozott lista 1,Eszeri felsorolás,List Paragraph à moi,lista_2,Bullet_1,Bullet List,FooterText,numbered,Paragraphe de liste1,Bulletr List Paragraph,列出段落,列出段落1,Listeafsnit1,Parágrafo da Lista1,List Paragraph2,List Paragraph21,Welt L"/>
    <w:basedOn w:val="Norml"/>
    <w:link w:val="ListaszerbekezdsChar"/>
    <w:uiPriority w:val="34"/>
    <w:qFormat/>
    <w:rsid w:val="00FC0198"/>
    <w:pPr>
      <w:ind w:left="720"/>
      <w:contextualSpacing/>
    </w:pPr>
  </w:style>
  <w:style w:type="paragraph" w:styleId="Lbjegyzetszveg">
    <w:name w:val="footnote text"/>
    <w:basedOn w:val="Norml"/>
    <w:link w:val="LbjegyzetszvegChar"/>
    <w:uiPriority w:val="99"/>
    <w:semiHidden/>
    <w:unhideWhenUsed/>
    <w:rsid w:val="00730404"/>
    <w:rPr>
      <w:sz w:val="20"/>
      <w:szCs w:val="20"/>
    </w:rPr>
  </w:style>
  <w:style w:type="character" w:customStyle="1" w:styleId="LbjegyzetszvegChar">
    <w:name w:val="Lábjegyzetszöveg Char"/>
    <w:basedOn w:val="Bekezdsalapbettpusa"/>
    <w:link w:val="Lbjegyzetszveg"/>
    <w:uiPriority w:val="99"/>
    <w:semiHidden/>
    <w:rsid w:val="00730404"/>
    <w:rPr>
      <w:rFonts w:ascii="Arial" w:hAnsi="Arial"/>
      <w:lang w:eastAsia="en-US"/>
    </w:rPr>
  </w:style>
  <w:style w:type="character" w:styleId="Lbjegyzet-hivatkozs">
    <w:name w:val="footnote reference"/>
    <w:basedOn w:val="Bekezdsalapbettpusa"/>
    <w:uiPriority w:val="99"/>
    <w:semiHidden/>
    <w:unhideWhenUsed/>
    <w:rsid w:val="00730404"/>
    <w:rPr>
      <w:vertAlign w:val="superscript"/>
    </w:rPr>
  </w:style>
  <w:style w:type="character" w:styleId="Jegyzethivatkozs">
    <w:name w:val="annotation reference"/>
    <w:basedOn w:val="Bekezdsalapbettpusa"/>
    <w:uiPriority w:val="99"/>
    <w:semiHidden/>
    <w:unhideWhenUsed/>
    <w:rsid w:val="000179E8"/>
    <w:rPr>
      <w:sz w:val="16"/>
      <w:szCs w:val="16"/>
    </w:rPr>
  </w:style>
  <w:style w:type="paragraph" w:styleId="Jegyzetszveg">
    <w:name w:val="annotation text"/>
    <w:basedOn w:val="Norml"/>
    <w:link w:val="JegyzetszvegChar"/>
    <w:uiPriority w:val="99"/>
    <w:semiHidden/>
    <w:unhideWhenUsed/>
    <w:rsid w:val="000179E8"/>
    <w:rPr>
      <w:sz w:val="20"/>
      <w:szCs w:val="20"/>
    </w:rPr>
  </w:style>
  <w:style w:type="character" w:customStyle="1" w:styleId="JegyzetszvegChar">
    <w:name w:val="Jegyzetszöveg Char"/>
    <w:basedOn w:val="Bekezdsalapbettpusa"/>
    <w:link w:val="Jegyzetszveg"/>
    <w:uiPriority w:val="99"/>
    <w:semiHidden/>
    <w:rsid w:val="000179E8"/>
    <w:rPr>
      <w:rFonts w:ascii="Arial" w:hAnsi="Arial"/>
      <w:lang w:eastAsia="en-US"/>
    </w:rPr>
  </w:style>
  <w:style w:type="paragraph" w:styleId="Megjegyzstrgya">
    <w:name w:val="annotation subject"/>
    <w:basedOn w:val="Jegyzetszveg"/>
    <w:next w:val="Jegyzetszveg"/>
    <w:link w:val="MegjegyzstrgyaChar"/>
    <w:uiPriority w:val="99"/>
    <w:semiHidden/>
    <w:unhideWhenUsed/>
    <w:rsid w:val="000179E8"/>
    <w:rPr>
      <w:b/>
      <w:bCs/>
    </w:rPr>
  </w:style>
  <w:style w:type="character" w:customStyle="1" w:styleId="MegjegyzstrgyaChar">
    <w:name w:val="Megjegyzés tárgya Char"/>
    <w:basedOn w:val="JegyzetszvegChar"/>
    <w:link w:val="Megjegyzstrgya"/>
    <w:uiPriority w:val="99"/>
    <w:semiHidden/>
    <w:rsid w:val="000179E8"/>
    <w:rPr>
      <w:rFonts w:ascii="Arial" w:hAnsi="Arial"/>
      <w:b/>
      <w:bCs/>
      <w:lang w:eastAsia="en-US"/>
    </w:rPr>
  </w:style>
  <w:style w:type="paragraph" w:styleId="Vltozat">
    <w:name w:val="Revision"/>
    <w:hidden/>
    <w:uiPriority w:val="99"/>
    <w:semiHidden/>
    <w:rsid w:val="00B22C2E"/>
    <w:rPr>
      <w:rFonts w:ascii="Arial" w:hAnsi="Arial"/>
      <w:sz w:val="22"/>
      <w:szCs w:val="22"/>
      <w:lang w:eastAsia="en-US"/>
    </w:rPr>
  </w:style>
  <w:style w:type="paragraph" w:styleId="Nincstrkz">
    <w:name w:val="No Spacing"/>
    <w:link w:val="NincstrkzChar"/>
    <w:uiPriority w:val="1"/>
    <w:qFormat/>
    <w:rsid w:val="003B716E"/>
    <w:rPr>
      <w:rFonts w:asciiTheme="minorHAnsi" w:eastAsiaTheme="minorEastAsia" w:hAnsiTheme="minorHAnsi" w:cstheme="minorBidi"/>
      <w:sz w:val="22"/>
      <w:szCs w:val="22"/>
    </w:rPr>
  </w:style>
  <w:style w:type="paragraph" w:styleId="brajegyzk">
    <w:name w:val="table of figures"/>
    <w:basedOn w:val="Norml"/>
    <w:next w:val="Norml"/>
    <w:uiPriority w:val="99"/>
    <w:semiHidden/>
    <w:unhideWhenUsed/>
    <w:rsid w:val="00315239"/>
  </w:style>
  <w:style w:type="character" w:customStyle="1" w:styleId="NincstrkzChar">
    <w:name w:val="Nincs térköz Char"/>
    <w:basedOn w:val="Bekezdsalapbettpusa"/>
    <w:link w:val="Nincstrkz"/>
    <w:uiPriority w:val="1"/>
    <w:rsid w:val="003B716E"/>
    <w:rPr>
      <w:rFonts w:asciiTheme="minorHAnsi" w:eastAsiaTheme="minorEastAsia" w:hAnsiTheme="minorHAnsi" w:cstheme="minorBidi"/>
      <w:sz w:val="22"/>
      <w:szCs w:val="22"/>
    </w:rPr>
  </w:style>
  <w:style w:type="paragraph" w:styleId="lfej">
    <w:name w:val="header"/>
    <w:basedOn w:val="Norml"/>
    <w:link w:val="lfejChar"/>
    <w:uiPriority w:val="99"/>
    <w:unhideWhenUsed/>
    <w:rsid w:val="001C0A77"/>
    <w:pPr>
      <w:tabs>
        <w:tab w:val="center" w:pos="4536"/>
        <w:tab w:val="right" w:pos="9072"/>
      </w:tabs>
    </w:pPr>
  </w:style>
  <w:style w:type="character" w:customStyle="1" w:styleId="lfejChar">
    <w:name w:val="Élőfej Char"/>
    <w:basedOn w:val="Bekezdsalapbettpusa"/>
    <w:link w:val="lfej"/>
    <w:uiPriority w:val="99"/>
    <w:rsid w:val="001C0A77"/>
    <w:rPr>
      <w:rFonts w:ascii="Arial" w:hAnsi="Arial"/>
      <w:sz w:val="22"/>
      <w:szCs w:val="22"/>
      <w:lang w:eastAsia="en-US"/>
    </w:rPr>
  </w:style>
  <w:style w:type="paragraph" w:styleId="llb">
    <w:name w:val="footer"/>
    <w:basedOn w:val="Norml"/>
    <w:link w:val="llbChar"/>
    <w:uiPriority w:val="99"/>
    <w:unhideWhenUsed/>
    <w:rsid w:val="001C0A77"/>
    <w:pPr>
      <w:tabs>
        <w:tab w:val="center" w:pos="4536"/>
        <w:tab w:val="right" w:pos="9072"/>
      </w:tabs>
    </w:pPr>
  </w:style>
  <w:style w:type="character" w:customStyle="1" w:styleId="llbChar">
    <w:name w:val="Élőláb Char"/>
    <w:basedOn w:val="Bekezdsalapbettpusa"/>
    <w:link w:val="llb"/>
    <w:uiPriority w:val="99"/>
    <w:rsid w:val="001C0A77"/>
    <w:rPr>
      <w:rFonts w:ascii="Arial" w:hAnsi="Arial"/>
      <w:sz w:val="22"/>
      <w:szCs w:val="22"/>
      <w:lang w:eastAsia="en-US"/>
    </w:rPr>
  </w:style>
  <w:style w:type="paragraph" w:customStyle="1" w:styleId="Tablaadat1">
    <w:name w:val="Tablaadat1"/>
    <w:basedOn w:val="Norml"/>
    <w:uiPriority w:val="99"/>
    <w:rsid w:val="00DA2F8C"/>
    <w:pPr>
      <w:keepLines/>
      <w:numPr>
        <w:ilvl w:val="12"/>
      </w:numPr>
      <w:spacing w:before="60" w:after="60"/>
    </w:pPr>
    <w:rPr>
      <w:rFonts w:ascii="Times New Roman" w:eastAsia="Times New Roman" w:hAnsi="Times New Roman"/>
      <w:noProof/>
      <w:sz w:val="20"/>
      <w:szCs w:val="20"/>
      <w:lang w:val="en-US" w:eastAsia="hu-HU"/>
    </w:rPr>
  </w:style>
  <w:style w:type="paragraph" w:customStyle="1" w:styleId="Tblzat5">
    <w:name w:val="Táblázat5"/>
    <w:basedOn w:val="Norml"/>
    <w:autoRedefine/>
    <w:uiPriority w:val="99"/>
    <w:rsid w:val="00DA2F8C"/>
    <w:pPr>
      <w:numPr>
        <w:ilvl w:val="12"/>
      </w:numPr>
      <w:spacing w:before="60" w:after="60"/>
    </w:pPr>
    <w:rPr>
      <w:rFonts w:ascii="Times New Roman" w:eastAsia="Times New Roman" w:hAnsi="Times New Roman"/>
      <w:b/>
      <w:sz w:val="20"/>
      <w:szCs w:val="20"/>
      <w:lang w:eastAsia="hu-HU"/>
    </w:rPr>
  </w:style>
  <w:style w:type="paragraph" w:styleId="NormlWeb">
    <w:name w:val="Normal (Web)"/>
    <w:basedOn w:val="Norml"/>
    <w:uiPriority w:val="99"/>
    <w:semiHidden/>
    <w:unhideWhenUsed/>
    <w:rsid w:val="00454B8E"/>
    <w:pPr>
      <w:spacing w:before="100" w:beforeAutospacing="1" w:after="100" w:afterAutospacing="1"/>
    </w:pPr>
    <w:rPr>
      <w:rFonts w:ascii="Times New Roman" w:eastAsia="Times New Roman" w:hAnsi="Times New Roman"/>
      <w:sz w:val="24"/>
      <w:szCs w:val="24"/>
      <w:lang w:eastAsia="hu-HU"/>
    </w:rPr>
  </w:style>
  <w:style w:type="character" w:styleId="Mrltotthiperhivatkozs">
    <w:name w:val="FollowedHyperlink"/>
    <w:basedOn w:val="Bekezdsalapbettpusa"/>
    <w:uiPriority w:val="99"/>
    <w:semiHidden/>
    <w:unhideWhenUsed/>
    <w:rsid w:val="00F46660"/>
    <w:rPr>
      <w:color w:val="6C6C6C" w:themeColor="followedHyperlink"/>
      <w:u w:val="single"/>
    </w:rPr>
  </w:style>
  <w:style w:type="character" w:customStyle="1" w:styleId="ListaszerbekezdsChar">
    <w:name w:val="Listaszerű bekezdés Char"/>
    <w:aliases w:val="Számozott lista 1 Char,Eszeri felsorolás Char,List Paragraph à moi Char,lista_2 Char,Bullet_1 Char,Bullet List Char,FooterText Char,numbered Char,Paragraphe de liste1 Char,Bulletr List Paragraph Char,列出段落 Char,列出段落1 Char"/>
    <w:link w:val="Listaszerbekezds"/>
    <w:uiPriority w:val="34"/>
    <w:qFormat/>
    <w:locked/>
    <w:rsid w:val="00EF2016"/>
    <w:rPr>
      <w:rFonts w:ascii="Arial" w:hAnsi="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5501">
      <w:bodyDiv w:val="1"/>
      <w:marLeft w:val="0"/>
      <w:marRight w:val="0"/>
      <w:marTop w:val="0"/>
      <w:marBottom w:val="0"/>
      <w:divBdr>
        <w:top w:val="none" w:sz="0" w:space="0" w:color="auto"/>
        <w:left w:val="none" w:sz="0" w:space="0" w:color="auto"/>
        <w:bottom w:val="none" w:sz="0" w:space="0" w:color="auto"/>
        <w:right w:val="none" w:sz="0" w:space="0" w:color="auto"/>
      </w:divBdr>
    </w:div>
    <w:div w:id="119610997">
      <w:bodyDiv w:val="1"/>
      <w:marLeft w:val="0"/>
      <w:marRight w:val="0"/>
      <w:marTop w:val="0"/>
      <w:marBottom w:val="0"/>
      <w:divBdr>
        <w:top w:val="none" w:sz="0" w:space="0" w:color="auto"/>
        <w:left w:val="none" w:sz="0" w:space="0" w:color="auto"/>
        <w:bottom w:val="none" w:sz="0" w:space="0" w:color="auto"/>
        <w:right w:val="none" w:sz="0" w:space="0" w:color="auto"/>
      </w:divBdr>
    </w:div>
    <w:div w:id="124351348">
      <w:bodyDiv w:val="1"/>
      <w:marLeft w:val="0"/>
      <w:marRight w:val="0"/>
      <w:marTop w:val="0"/>
      <w:marBottom w:val="0"/>
      <w:divBdr>
        <w:top w:val="none" w:sz="0" w:space="0" w:color="auto"/>
        <w:left w:val="none" w:sz="0" w:space="0" w:color="auto"/>
        <w:bottom w:val="none" w:sz="0" w:space="0" w:color="auto"/>
        <w:right w:val="none" w:sz="0" w:space="0" w:color="auto"/>
      </w:divBdr>
    </w:div>
    <w:div w:id="202521336">
      <w:bodyDiv w:val="1"/>
      <w:marLeft w:val="0"/>
      <w:marRight w:val="0"/>
      <w:marTop w:val="0"/>
      <w:marBottom w:val="0"/>
      <w:divBdr>
        <w:top w:val="none" w:sz="0" w:space="0" w:color="auto"/>
        <w:left w:val="none" w:sz="0" w:space="0" w:color="auto"/>
        <w:bottom w:val="none" w:sz="0" w:space="0" w:color="auto"/>
        <w:right w:val="none" w:sz="0" w:space="0" w:color="auto"/>
      </w:divBdr>
    </w:div>
    <w:div w:id="506292693">
      <w:bodyDiv w:val="1"/>
      <w:marLeft w:val="0"/>
      <w:marRight w:val="0"/>
      <w:marTop w:val="0"/>
      <w:marBottom w:val="0"/>
      <w:divBdr>
        <w:top w:val="none" w:sz="0" w:space="0" w:color="auto"/>
        <w:left w:val="none" w:sz="0" w:space="0" w:color="auto"/>
        <w:bottom w:val="none" w:sz="0" w:space="0" w:color="auto"/>
        <w:right w:val="none" w:sz="0" w:space="0" w:color="auto"/>
      </w:divBdr>
    </w:div>
    <w:div w:id="650866580">
      <w:bodyDiv w:val="1"/>
      <w:marLeft w:val="0"/>
      <w:marRight w:val="0"/>
      <w:marTop w:val="0"/>
      <w:marBottom w:val="0"/>
      <w:divBdr>
        <w:top w:val="none" w:sz="0" w:space="0" w:color="auto"/>
        <w:left w:val="none" w:sz="0" w:space="0" w:color="auto"/>
        <w:bottom w:val="none" w:sz="0" w:space="0" w:color="auto"/>
        <w:right w:val="none" w:sz="0" w:space="0" w:color="auto"/>
      </w:divBdr>
    </w:div>
    <w:div w:id="850995102">
      <w:bodyDiv w:val="1"/>
      <w:marLeft w:val="0"/>
      <w:marRight w:val="0"/>
      <w:marTop w:val="0"/>
      <w:marBottom w:val="0"/>
      <w:divBdr>
        <w:top w:val="none" w:sz="0" w:space="0" w:color="auto"/>
        <w:left w:val="none" w:sz="0" w:space="0" w:color="auto"/>
        <w:bottom w:val="none" w:sz="0" w:space="0" w:color="auto"/>
        <w:right w:val="none" w:sz="0" w:space="0" w:color="auto"/>
      </w:divBdr>
    </w:div>
    <w:div w:id="874538736">
      <w:bodyDiv w:val="1"/>
      <w:marLeft w:val="0"/>
      <w:marRight w:val="0"/>
      <w:marTop w:val="0"/>
      <w:marBottom w:val="0"/>
      <w:divBdr>
        <w:top w:val="none" w:sz="0" w:space="0" w:color="auto"/>
        <w:left w:val="none" w:sz="0" w:space="0" w:color="auto"/>
        <w:bottom w:val="none" w:sz="0" w:space="0" w:color="auto"/>
        <w:right w:val="none" w:sz="0" w:space="0" w:color="auto"/>
      </w:divBdr>
    </w:div>
    <w:div w:id="941570113">
      <w:bodyDiv w:val="1"/>
      <w:marLeft w:val="0"/>
      <w:marRight w:val="0"/>
      <w:marTop w:val="0"/>
      <w:marBottom w:val="0"/>
      <w:divBdr>
        <w:top w:val="none" w:sz="0" w:space="0" w:color="auto"/>
        <w:left w:val="none" w:sz="0" w:space="0" w:color="auto"/>
        <w:bottom w:val="none" w:sz="0" w:space="0" w:color="auto"/>
        <w:right w:val="none" w:sz="0" w:space="0" w:color="auto"/>
      </w:divBdr>
    </w:div>
    <w:div w:id="1313094585">
      <w:bodyDiv w:val="1"/>
      <w:marLeft w:val="0"/>
      <w:marRight w:val="0"/>
      <w:marTop w:val="0"/>
      <w:marBottom w:val="0"/>
      <w:divBdr>
        <w:top w:val="none" w:sz="0" w:space="0" w:color="auto"/>
        <w:left w:val="none" w:sz="0" w:space="0" w:color="auto"/>
        <w:bottom w:val="none" w:sz="0" w:space="0" w:color="auto"/>
        <w:right w:val="none" w:sz="0" w:space="0" w:color="auto"/>
      </w:divBdr>
    </w:div>
    <w:div w:id="1646814433">
      <w:bodyDiv w:val="1"/>
      <w:marLeft w:val="0"/>
      <w:marRight w:val="0"/>
      <w:marTop w:val="0"/>
      <w:marBottom w:val="0"/>
      <w:divBdr>
        <w:top w:val="none" w:sz="0" w:space="0" w:color="auto"/>
        <w:left w:val="none" w:sz="0" w:space="0" w:color="auto"/>
        <w:bottom w:val="none" w:sz="0" w:space="0" w:color="auto"/>
        <w:right w:val="none" w:sz="0" w:space="0" w:color="auto"/>
      </w:divBdr>
    </w:div>
    <w:div w:id="1755931109">
      <w:bodyDiv w:val="1"/>
      <w:marLeft w:val="0"/>
      <w:marRight w:val="0"/>
      <w:marTop w:val="0"/>
      <w:marBottom w:val="0"/>
      <w:divBdr>
        <w:top w:val="none" w:sz="0" w:space="0" w:color="auto"/>
        <w:left w:val="none" w:sz="0" w:space="0" w:color="auto"/>
        <w:bottom w:val="none" w:sz="0" w:space="0" w:color="auto"/>
        <w:right w:val="none" w:sz="0" w:space="0" w:color="auto"/>
      </w:divBdr>
    </w:div>
    <w:div w:id="1932084044">
      <w:bodyDiv w:val="1"/>
      <w:marLeft w:val="0"/>
      <w:marRight w:val="0"/>
      <w:marTop w:val="0"/>
      <w:marBottom w:val="0"/>
      <w:divBdr>
        <w:top w:val="none" w:sz="0" w:space="0" w:color="auto"/>
        <w:left w:val="none" w:sz="0" w:space="0" w:color="auto"/>
        <w:bottom w:val="none" w:sz="0" w:space="0" w:color="auto"/>
        <w:right w:val="none" w:sz="0" w:space="0" w:color="auto"/>
      </w:divBdr>
    </w:div>
    <w:div w:id="1981422846">
      <w:bodyDiv w:val="1"/>
      <w:marLeft w:val="0"/>
      <w:marRight w:val="0"/>
      <w:marTop w:val="0"/>
      <w:marBottom w:val="0"/>
      <w:divBdr>
        <w:top w:val="none" w:sz="0" w:space="0" w:color="auto"/>
        <w:left w:val="none" w:sz="0" w:space="0" w:color="auto"/>
        <w:bottom w:val="none" w:sz="0" w:space="0" w:color="auto"/>
        <w:right w:val="none" w:sz="0" w:space="0" w:color="auto"/>
      </w:divBdr>
    </w:div>
    <w:div w:id="198950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asp.adattarhaz@allamkincstar.gov.hu"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ustom 1">
      <a:dk1>
        <a:srgbClr val="4B4B4B"/>
      </a:dk1>
      <a:lt1>
        <a:srgbClr val="FFFFFF"/>
      </a:lt1>
      <a:dk2>
        <a:srgbClr val="E20074"/>
      </a:dk2>
      <a:lt2>
        <a:srgbClr val="A4A4A4"/>
      </a:lt2>
      <a:accent1>
        <a:srgbClr val="1063AD"/>
      </a:accent1>
      <a:accent2>
        <a:srgbClr val="53BAF2"/>
      </a:accent2>
      <a:accent3>
        <a:srgbClr val="1BADA2"/>
      </a:accent3>
      <a:accent4>
        <a:srgbClr val="BFCB44"/>
      </a:accent4>
      <a:accent5>
        <a:srgbClr val="FFD329"/>
      </a:accent5>
      <a:accent6>
        <a:srgbClr val="FF9A1E"/>
      </a:accent6>
      <a:hlink>
        <a:srgbClr val="E20074"/>
      </a:hlink>
      <a:folHlink>
        <a:srgbClr val="6C6C6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BD7AD981301CEC478E8B1F0C7EFE9A81" ma:contentTypeVersion="2" ma:contentTypeDescription="Új dokumentum létrehozása." ma:contentTypeScope="" ma:versionID="e43f747a512fbcf764e597be33c1658a">
  <xsd:schema xmlns:xsd="http://www.w3.org/2001/XMLSchema" xmlns:xs="http://www.w3.org/2001/XMLSchema" xmlns:p="http://schemas.microsoft.com/office/2006/metadata/properties" xmlns:ns2="293997b7-f708-4177-9ad1-47315efbd5b5" targetNamespace="http://schemas.microsoft.com/office/2006/metadata/properties" ma:root="true" ma:fieldsID="d22eb4e7a3ff1c0a48ffcc86b47642ae" ns2:_="">
    <xsd:import namespace="293997b7-f708-4177-9ad1-47315efbd5b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3997b7-f708-4177-9ad1-47315efbd5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654B00-C842-4CF4-9C18-4C8AB91818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3997b7-f708-4177-9ad1-47315efbd5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5DA98F-642B-4736-B113-635D501CFAB0}">
  <ds:schemaRefs>
    <ds:schemaRef ds:uri="http://schemas.microsoft.com/sharepoint/v3/contenttype/forms"/>
  </ds:schemaRefs>
</ds:datastoreItem>
</file>

<file path=customXml/itemProps3.xml><?xml version="1.0" encoding="utf-8"?>
<ds:datastoreItem xmlns:ds="http://schemas.openxmlformats.org/officeDocument/2006/customXml" ds:itemID="{4E13EE18-C45A-47E6-8313-B22337F063D0}">
  <ds:schemaRefs>
    <ds:schemaRef ds:uri="http://purl.org/dc/dcmitype/"/>
    <ds:schemaRef ds:uri="http://schemas.microsoft.com/office/2006/metadata/properties"/>
    <ds:schemaRef ds:uri="http://purl.org/dc/elements/1.1/"/>
    <ds:schemaRef ds:uri="http://www.w3.org/XML/1998/namespace"/>
    <ds:schemaRef ds:uri="293997b7-f708-4177-9ad1-47315efbd5b5"/>
    <ds:schemaRef ds:uri="http://schemas.microsoft.com/office/2006/documentManagement/types"/>
    <ds:schemaRef ds:uri="http://schemas.microsoft.com/office/infopath/2007/PartnerControls"/>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CB5B7664-88F5-4E0B-AF2E-6EFE7D915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3268</Words>
  <Characters>22557</Characters>
  <Application>Microsoft Office Word</Application>
  <DocSecurity>0</DocSecurity>
  <Lines>187</Lines>
  <Paragraphs>51</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ASP adattárház tesztelési terv</vt:lpstr>
      <vt:lpstr>ASP adattárház tesztelési terv</vt:lpstr>
    </vt:vector>
  </TitlesOfParts>
  <Company>T-Systems</Company>
  <LinksUpToDate>false</LinksUpToDate>
  <CharactersWithSpaces>25774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 adattárház tesztelési terv</dc:title>
  <dc:creator>Kurdi Márió</dc:creator>
  <cp:keywords>Betöltési prototípus</cp:keywords>
  <cp:lastModifiedBy>nja</cp:lastModifiedBy>
  <cp:revision>2</cp:revision>
  <cp:lastPrinted>2018-04-01T14:05:00Z</cp:lastPrinted>
  <dcterms:created xsi:type="dcterms:W3CDTF">2023-12-18T01:44:00Z</dcterms:created>
  <dcterms:modified xsi:type="dcterms:W3CDTF">2023-12-18T01:44:00Z</dcterms:modified>
  <cp:contentStatus>Munka</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0x010100BD7AD981301CEC478E8B1F0C7EFE9A81</vt:lpwstr>
  </property>
</Properties>
</file>